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473EA" w14:textId="77777777" w:rsidR="00C3101E" w:rsidRDefault="00C3101E" w:rsidP="00C3101E">
      <w:pPr>
        <w:spacing w:after="0" w:line="240" w:lineRule="auto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noguiguru</w:t>
      </w:r>
      <w:proofErr w:type="spellEnd"/>
    </w:p>
    <w:p w14:paraId="316FA7A8" w14:textId="77777777" w:rsidR="00C3101E" w:rsidRDefault="00C3101E" w:rsidP="00C3101E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Reviewers Comments</w:t>
      </w:r>
    </w:p>
    <w:p w14:paraId="237FB518" w14:textId="77777777" w:rsidR="00C3101E" w:rsidRDefault="00C3101E" w:rsidP="00C3101E">
      <w:pPr>
        <w:spacing w:after="0" w:line="240" w:lineRule="auto"/>
        <w:rPr>
          <w:rFonts w:ascii="Arial" w:hAnsi="Arial" w:cs="Arial"/>
          <w:b/>
          <w:sz w:val="24"/>
        </w:rPr>
      </w:pPr>
    </w:p>
    <w:p w14:paraId="7553241F" w14:textId="77777777" w:rsidR="00832C1E" w:rsidDel="00812FA9" w:rsidRDefault="00C3101E" w:rsidP="00C3101E">
      <w:pPr>
        <w:jc w:val="center"/>
        <w:rPr>
          <w:del w:id="0" w:author="Ida Holaskova" w:date="2019-09-13T11:11:00Z"/>
          <w:rFonts w:ascii="Arial" w:hAnsi="Arial" w:cs="Arial"/>
          <w:b/>
          <w:i/>
          <w:sz w:val="24"/>
        </w:rPr>
      </w:pPr>
      <w:proofErr w:type="spellStart"/>
      <w:r>
        <w:rPr>
          <w:rFonts w:ascii="Arial" w:hAnsi="Arial" w:cs="Arial"/>
          <w:b/>
          <w:sz w:val="24"/>
        </w:rPr>
        <w:t>Hoppin</w:t>
      </w:r>
      <w:proofErr w:type="spellEnd"/>
      <w:r>
        <w:rPr>
          <w:rFonts w:ascii="Arial" w:hAnsi="Arial" w:cs="Arial"/>
          <w:b/>
          <w:sz w:val="24"/>
        </w:rPr>
        <w:t xml:space="preserve">’ Out of the Metagenome: De Novo Genome Assembly of the Obligate Leafhopper Endosymbiont </w:t>
      </w:r>
      <w:proofErr w:type="spellStart"/>
      <w:r w:rsidRPr="00C3101E">
        <w:rPr>
          <w:rFonts w:ascii="Arial" w:hAnsi="Arial" w:cs="Arial"/>
          <w:b/>
          <w:i/>
          <w:sz w:val="24"/>
        </w:rPr>
        <w:t>Candidatus</w:t>
      </w:r>
      <w:proofErr w:type="spellEnd"/>
      <w:r w:rsidRPr="00C3101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C3101E">
        <w:rPr>
          <w:rFonts w:ascii="Arial" w:hAnsi="Arial" w:cs="Arial"/>
          <w:b/>
          <w:i/>
          <w:sz w:val="24"/>
        </w:rPr>
        <w:t>Sulcia</w:t>
      </w:r>
      <w:proofErr w:type="spellEnd"/>
      <w:r w:rsidRPr="00C3101E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C3101E">
        <w:rPr>
          <w:rFonts w:ascii="Arial" w:hAnsi="Arial" w:cs="Arial"/>
          <w:b/>
          <w:i/>
          <w:sz w:val="24"/>
        </w:rPr>
        <w:t>muelleri</w:t>
      </w:r>
      <w:proofErr w:type="spellEnd"/>
    </w:p>
    <w:p w14:paraId="119DA144" w14:textId="77777777" w:rsidR="00C3101E" w:rsidRDefault="00C3101E" w:rsidP="00812FA9">
      <w:pPr>
        <w:jc w:val="center"/>
        <w:rPr>
          <w:rFonts w:ascii="Arial" w:hAnsi="Arial" w:cs="Arial"/>
          <w:b/>
          <w:sz w:val="24"/>
        </w:rPr>
      </w:pPr>
    </w:p>
    <w:p w14:paraId="674065AC" w14:textId="77777777" w:rsidR="00FD4171" w:rsidRPr="00CE0FE6" w:rsidRDefault="00C3101E">
      <w:pPr>
        <w:spacing w:after="0"/>
        <w:ind w:firstLine="720"/>
        <w:rPr>
          <w:ins w:id="1" w:author="Ida Holaskova" w:date="2019-09-13T10:41:00Z"/>
          <w:rFonts w:ascii="Arial" w:hAnsi="Arial" w:cs="Arial"/>
          <w:b/>
          <w:rPrChange w:id="2" w:author="Ida Holaskova" w:date="2019-09-13T11:12:00Z">
            <w:rPr>
              <w:ins w:id="3" w:author="Ida Holaskova" w:date="2019-09-13T10:41:00Z"/>
              <w:rFonts w:ascii="Arial" w:hAnsi="Arial" w:cs="Arial"/>
              <w:sz w:val="24"/>
            </w:rPr>
          </w:rPrChange>
        </w:rPr>
        <w:pPrChange w:id="4" w:author="Ida Holaskova" w:date="2019-09-13T11:04:00Z">
          <w:pPr>
            <w:pStyle w:val="ListParagraph"/>
            <w:numPr>
              <w:numId w:val="2"/>
            </w:numPr>
            <w:ind w:hanging="360"/>
          </w:pPr>
        </w:pPrChange>
      </w:pPr>
      <w:del w:id="5" w:author="Ida Holaskova" w:date="2019-09-13T11:11:00Z">
        <w:r w:rsidRPr="00CE0FE6" w:rsidDel="00CE0FE6">
          <w:rPr>
            <w:rFonts w:ascii="Arial" w:hAnsi="Arial" w:cs="Arial"/>
            <w:b/>
            <w:u w:val="single"/>
            <w:rPrChange w:id="6" w:author="Ida Holaskova" w:date="2019-09-13T11:12:00Z">
              <w:rPr>
                <w:rFonts w:ascii="Arial" w:hAnsi="Arial" w:cs="Arial"/>
                <w:b/>
                <w:sz w:val="24"/>
                <w:u w:val="single"/>
              </w:rPr>
            </w:rPrChange>
          </w:rPr>
          <w:delText>Reviewers comments</w:delText>
        </w:r>
      </w:del>
      <w:ins w:id="7" w:author="Ida Holaskova" w:date="2019-09-13T10:15:00Z">
        <w:r w:rsidR="00197603" w:rsidRPr="00CE0FE6">
          <w:rPr>
            <w:rFonts w:ascii="Arial" w:hAnsi="Arial" w:cs="Arial"/>
            <w:rPrChange w:id="8" w:author="Ida Holaskova" w:date="2019-09-13T11:12:00Z">
              <w:rPr>
                <w:rFonts w:ascii="Arial" w:hAnsi="Arial" w:cs="Arial"/>
                <w:b/>
                <w:sz w:val="24"/>
                <w:u w:val="single"/>
              </w:rPr>
            </w:rPrChange>
          </w:rPr>
          <w:t>Authors proposed</w:t>
        </w:r>
        <w:r w:rsidR="00197603" w:rsidRPr="00CE0FE6">
          <w:rPr>
            <w:rFonts w:ascii="Arial" w:hAnsi="Arial" w:cs="Arial"/>
            <w:rPrChange w:id="9" w:author="Ida Holaskova" w:date="2019-09-13T11:12:00Z">
              <w:rPr/>
            </w:rPrChange>
          </w:rPr>
          <w:t xml:space="preserve"> </w:t>
        </w:r>
      </w:ins>
      <w:ins w:id="10" w:author="Ida Holaskova" w:date="2019-09-13T11:08:00Z">
        <w:r w:rsidR="00812FA9" w:rsidRPr="00CE0FE6">
          <w:rPr>
            <w:rFonts w:ascii="Arial" w:hAnsi="Arial" w:cs="Arial"/>
            <w:rPrChange w:id="11" w:author="Ida Holaskova" w:date="2019-09-13T11:12:00Z">
              <w:rPr>
                <w:rFonts w:ascii="Arial" w:hAnsi="Arial" w:cs="Arial"/>
                <w:sz w:val="24"/>
              </w:rPr>
            </w:rPrChange>
          </w:rPr>
          <w:t>clever</w:t>
        </w:r>
      </w:ins>
      <w:ins w:id="12" w:author="Ida Holaskova" w:date="2019-09-13T11:09:00Z">
        <w:r w:rsidR="00812FA9" w:rsidRPr="00CE0FE6">
          <w:rPr>
            <w:rFonts w:ascii="Arial" w:hAnsi="Arial" w:cs="Arial"/>
            <w:rPrChange w:id="13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ly- titled </w:t>
        </w:r>
      </w:ins>
      <w:ins w:id="14" w:author="Ida Holaskova" w:date="2019-09-13T10:34:00Z">
        <w:r w:rsidR="00EB578E" w:rsidRPr="00CE0FE6">
          <w:rPr>
            <w:rFonts w:ascii="Arial" w:hAnsi="Arial" w:cs="Arial"/>
            <w:rPrChange w:id="15" w:author="Ida Holaskova" w:date="2019-09-13T11:12:00Z">
              <w:rPr/>
            </w:rPrChange>
          </w:rPr>
          <w:t xml:space="preserve">whole genome </w:t>
        </w:r>
      </w:ins>
      <w:ins w:id="16" w:author="Ida Holaskova" w:date="2019-09-13T10:16:00Z">
        <w:r w:rsidR="00197603" w:rsidRPr="00CE0FE6">
          <w:rPr>
            <w:rFonts w:ascii="Arial" w:hAnsi="Arial" w:cs="Arial"/>
            <w:rPrChange w:id="17" w:author="Ida Holaskova" w:date="2019-09-13T11:12:00Z">
              <w:rPr/>
            </w:rPrChange>
          </w:rPr>
          <w:t xml:space="preserve">analysis of </w:t>
        </w:r>
        <w:proofErr w:type="spellStart"/>
        <w:r w:rsidR="00197603" w:rsidRPr="00CE0FE6">
          <w:rPr>
            <w:rFonts w:ascii="Arial" w:hAnsi="Arial" w:cs="Arial"/>
            <w:i/>
            <w:rPrChange w:id="18" w:author="Ida Holaskova" w:date="2019-09-13T11:12:00Z">
              <w:rPr>
                <w:rFonts w:ascii="Arial" w:hAnsi="Arial" w:cs="Arial"/>
                <w:b/>
                <w:i/>
                <w:sz w:val="24"/>
              </w:rPr>
            </w:rPrChange>
          </w:rPr>
          <w:t>Candidatus</w:t>
        </w:r>
        <w:proofErr w:type="spellEnd"/>
        <w:r w:rsidR="00197603" w:rsidRPr="00CE0FE6">
          <w:rPr>
            <w:rFonts w:ascii="Arial" w:hAnsi="Arial" w:cs="Arial"/>
            <w:i/>
            <w:rPrChange w:id="19" w:author="Ida Holaskova" w:date="2019-09-13T11:12:00Z">
              <w:rPr>
                <w:rFonts w:ascii="Arial" w:hAnsi="Arial" w:cs="Arial"/>
                <w:b/>
                <w:i/>
                <w:sz w:val="24"/>
              </w:rPr>
            </w:rPrChange>
          </w:rPr>
          <w:t xml:space="preserve"> </w:t>
        </w:r>
        <w:proofErr w:type="spellStart"/>
        <w:r w:rsidR="00197603" w:rsidRPr="00CE0FE6">
          <w:rPr>
            <w:rFonts w:ascii="Arial" w:hAnsi="Arial" w:cs="Arial"/>
            <w:i/>
            <w:rPrChange w:id="20" w:author="Ida Holaskova" w:date="2019-09-13T11:12:00Z">
              <w:rPr>
                <w:rFonts w:ascii="Arial" w:hAnsi="Arial" w:cs="Arial"/>
                <w:b/>
                <w:i/>
                <w:sz w:val="24"/>
              </w:rPr>
            </w:rPrChange>
          </w:rPr>
          <w:t>Sulcia</w:t>
        </w:r>
        <w:proofErr w:type="spellEnd"/>
        <w:r w:rsidR="00197603" w:rsidRPr="00CE0FE6">
          <w:rPr>
            <w:rFonts w:ascii="Arial" w:hAnsi="Arial" w:cs="Arial"/>
            <w:i/>
            <w:rPrChange w:id="21" w:author="Ida Holaskova" w:date="2019-09-13T11:12:00Z">
              <w:rPr>
                <w:rFonts w:ascii="Arial" w:hAnsi="Arial" w:cs="Arial"/>
                <w:b/>
                <w:i/>
                <w:sz w:val="24"/>
              </w:rPr>
            </w:rPrChange>
          </w:rPr>
          <w:t xml:space="preserve"> </w:t>
        </w:r>
        <w:proofErr w:type="spellStart"/>
        <w:r w:rsidR="00197603" w:rsidRPr="00CE0FE6">
          <w:rPr>
            <w:rFonts w:ascii="Arial" w:hAnsi="Arial" w:cs="Arial"/>
            <w:i/>
            <w:rPrChange w:id="22" w:author="Ida Holaskova" w:date="2019-09-13T11:12:00Z">
              <w:rPr>
                <w:rFonts w:ascii="Arial" w:hAnsi="Arial" w:cs="Arial"/>
                <w:b/>
                <w:i/>
                <w:sz w:val="24"/>
              </w:rPr>
            </w:rPrChange>
          </w:rPr>
          <w:t>muelleri</w:t>
        </w:r>
      </w:ins>
      <w:proofErr w:type="spellEnd"/>
      <w:ins w:id="23" w:author="Ida Holaskova" w:date="2019-09-13T10:31:00Z">
        <w:r w:rsidR="00EB578E" w:rsidRPr="00CE0FE6">
          <w:rPr>
            <w:rFonts w:ascii="Arial" w:hAnsi="Arial" w:cs="Arial"/>
            <w:b/>
            <w:i/>
            <w:rPrChange w:id="24" w:author="Ida Holaskova" w:date="2019-09-13T11:12:00Z">
              <w:rPr>
                <w:b/>
                <w:i/>
              </w:rPr>
            </w:rPrChange>
          </w:rPr>
          <w:t>,</w:t>
        </w:r>
      </w:ins>
      <w:ins w:id="25" w:author="Ida Holaskova" w:date="2019-09-13T10:32:00Z">
        <w:r w:rsidR="00EB578E" w:rsidRPr="00CE0FE6">
          <w:rPr>
            <w:rFonts w:ascii="Arial" w:hAnsi="Arial" w:cs="Arial"/>
            <w:rPrChange w:id="26" w:author="Ida Holaskova" w:date="2019-09-13T11:12:00Z">
              <w:rPr>
                <w:rFonts w:ascii="Arial" w:hAnsi="Arial" w:cs="Arial"/>
                <w:b/>
                <w:i/>
                <w:sz w:val="24"/>
              </w:rPr>
            </w:rPrChange>
          </w:rPr>
          <w:t xml:space="preserve"> bacteria </w:t>
        </w:r>
      </w:ins>
      <w:ins w:id="27" w:author="Ida Holaskova" w:date="2019-09-13T10:34:00Z">
        <w:r w:rsidR="00EB578E" w:rsidRPr="00CE0FE6">
          <w:rPr>
            <w:rFonts w:ascii="Arial" w:hAnsi="Arial" w:cs="Arial"/>
            <w:rPrChange w:id="28" w:author="Ida Holaskova" w:date="2019-09-13T11:12:00Z">
              <w:rPr/>
            </w:rPrChange>
          </w:rPr>
          <w:t xml:space="preserve">symbiotic with </w:t>
        </w:r>
        <w:proofErr w:type="spellStart"/>
        <w:r w:rsidR="00EB578E" w:rsidRPr="00CE0FE6">
          <w:rPr>
            <w:rFonts w:ascii="Arial" w:hAnsi="Arial" w:cs="Arial"/>
            <w:rPrChange w:id="29" w:author="Ida Holaskova" w:date="2019-09-13T11:12:00Z">
              <w:rPr/>
            </w:rPrChange>
          </w:rPr>
          <w:t>sh</w:t>
        </w:r>
      </w:ins>
      <w:ins w:id="30" w:author="Ida Holaskova" w:date="2019-09-13T10:35:00Z">
        <w:r w:rsidR="00EB578E" w:rsidRPr="00CE0FE6">
          <w:rPr>
            <w:rFonts w:ascii="Arial" w:hAnsi="Arial" w:cs="Arial"/>
            <w:rPrChange w:id="31" w:author="Ida Holaskova" w:date="2019-09-13T11:12:00Z">
              <w:rPr/>
            </w:rPrChange>
          </w:rPr>
          <w:t>a</w:t>
        </w:r>
      </w:ins>
      <w:ins w:id="32" w:author="Ida Holaskova" w:date="2019-09-13T10:34:00Z">
        <w:r w:rsidR="00EB578E" w:rsidRPr="00CE0FE6">
          <w:rPr>
            <w:rFonts w:ascii="Arial" w:hAnsi="Arial" w:cs="Arial"/>
            <w:rPrChange w:id="33" w:author="Ida Holaskova" w:date="2019-09-13T11:12:00Z">
              <w:rPr/>
            </w:rPrChange>
          </w:rPr>
          <w:t>r</w:t>
        </w:r>
      </w:ins>
      <w:ins w:id="34" w:author="Ida Holaskova" w:date="2019-09-13T10:35:00Z">
        <w:r w:rsidR="00EB578E" w:rsidRPr="00CE0FE6">
          <w:rPr>
            <w:rFonts w:ascii="Arial" w:hAnsi="Arial" w:cs="Arial"/>
            <w:rPrChange w:id="35" w:author="Ida Holaskova" w:date="2019-09-13T11:12:00Z">
              <w:rPr/>
            </w:rPrChange>
          </w:rPr>
          <w:t>p</w:t>
        </w:r>
      </w:ins>
      <w:ins w:id="36" w:author="Ida Holaskova" w:date="2019-09-13T10:34:00Z">
        <w:r w:rsidR="00EB578E" w:rsidRPr="00CE0FE6">
          <w:rPr>
            <w:rFonts w:ascii="Arial" w:hAnsi="Arial" w:cs="Arial"/>
            <w:rPrChange w:id="37" w:author="Ida Holaskova" w:date="2019-09-13T11:12:00Z">
              <w:rPr/>
            </w:rPrChange>
          </w:rPr>
          <w:t>hopper</w:t>
        </w:r>
        <w:proofErr w:type="spellEnd"/>
        <w:r w:rsidR="00EB578E" w:rsidRPr="00CE0FE6">
          <w:rPr>
            <w:rFonts w:ascii="Arial" w:hAnsi="Arial" w:cs="Arial"/>
            <w:rPrChange w:id="38" w:author="Ida Holaskova" w:date="2019-09-13T11:12:00Z">
              <w:rPr/>
            </w:rPrChange>
          </w:rPr>
          <w:t xml:space="preserve"> </w:t>
        </w:r>
      </w:ins>
      <w:proofErr w:type="spellStart"/>
      <w:ins w:id="39" w:author="Ida Holaskova" w:date="2019-09-13T10:35:00Z">
        <w:r w:rsidR="00EB578E" w:rsidRPr="00CE0FE6">
          <w:rPr>
            <w:rFonts w:ascii="Arial" w:hAnsi="Arial" w:cs="Arial"/>
            <w:i/>
            <w:rPrChange w:id="40" w:author="Ida Holaskova" w:date="2019-09-13T11:12:00Z">
              <w:rPr>
                <w:rFonts w:ascii="Arial" w:hAnsi="Arial" w:cs="Arial"/>
                <w:sz w:val="24"/>
              </w:rPr>
            </w:rPrChange>
          </w:rPr>
          <w:t>Kolla</w:t>
        </w:r>
        <w:proofErr w:type="spellEnd"/>
        <w:r w:rsidR="00EB578E" w:rsidRPr="00CE0FE6">
          <w:rPr>
            <w:rFonts w:ascii="Arial" w:hAnsi="Arial" w:cs="Arial"/>
            <w:i/>
            <w:rPrChange w:id="41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 </w:t>
        </w:r>
        <w:proofErr w:type="spellStart"/>
        <w:r w:rsidR="00EB578E" w:rsidRPr="00CE0FE6">
          <w:rPr>
            <w:rFonts w:ascii="Arial" w:hAnsi="Arial" w:cs="Arial"/>
            <w:i/>
            <w:rPrChange w:id="42" w:author="Ida Holaskova" w:date="2019-09-13T11:12:00Z">
              <w:rPr>
                <w:rFonts w:ascii="Arial" w:hAnsi="Arial" w:cs="Arial"/>
                <w:sz w:val="24"/>
              </w:rPr>
            </w:rPrChange>
          </w:rPr>
          <w:t>Paulula</w:t>
        </w:r>
        <w:proofErr w:type="spellEnd"/>
        <w:r w:rsidR="00EB578E" w:rsidRPr="00CE0FE6">
          <w:rPr>
            <w:rFonts w:ascii="Arial" w:hAnsi="Arial" w:cs="Arial"/>
            <w:rPrChange w:id="43" w:author="Ida Holaskova" w:date="2019-09-13T11:12:00Z">
              <w:rPr/>
            </w:rPrChange>
          </w:rPr>
          <w:t xml:space="preserve"> </w:t>
        </w:r>
      </w:ins>
      <w:ins w:id="44" w:author="Ida Holaskova" w:date="2019-09-13T10:36:00Z">
        <w:r w:rsidR="00EB578E" w:rsidRPr="00CE0FE6">
          <w:rPr>
            <w:rFonts w:ascii="Arial" w:hAnsi="Arial" w:cs="Arial"/>
            <w:rPrChange w:id="45" w:author="Ida Holaskova" w:date="2019-09-13T11:12:00Z">
              <w:rPr/>
            </w:rPrChange>
          </w:rPr>
          <w:t xml:space="preserve">and another bacteria </w:t>
        </w:r>
        <w:r w:rsidR="00EB578E" w:rsidRPr="00CE0FE6">
          <w:rPr>
            <w:rFonts w:ascii="Arial" w:hAnsi="Arial" w:cs="Arial"/>
            <w:i/>
            <w:rPrChange w:id="46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Xylella </w:t>
        </w:r>
        <w:proofErr w:type="spellStart"/>
        <w:r w:rsidR="00EB578E" w:rsidRPr="00CE0FE6">
          <w:rPr>
            <w:rFonts w:ascii="Arial" w:hAnsi="Arial" w:cs="Arial"/>
            <w:i/>
            <w:rPrChange w:id="47" w:author="Ida Holaskova" w:date="2019-09-13T11:12:00Z">
              <w:rPr>
                <w:rFonts w:ascii="Arial" w:hAnsi="Arial" w:cs="Arial"/>
                <w:sz w:val="24"/>
              </w:rPr>
            </w:rPrChange>
          </w:rPr>
          <w:t>f</w:t>
        </w:r>
      </w:ins>
      <w:ins w:id="48" w:author="Ida Holaskova" w:date="2019-09-13T10:37:00Z">
        <w:r w:rsidR="00EB578E" w:rsidRPr="00CE0FE6">
          <w:rPr>
            <w:rFonts w:ascii="Arial" w:hAnsi="Arial" w:cs="Arial"/>
            <w:i/>
            <w:rPrChange w:id="49" w:author="Ida Holaskova" w:date="2019-09-13T11:12:00Z">
              <w:rPr>
                <w:rFonts w:ascii="Arial" w:hAnsi="Arial" w:cs="Arial"/>
                <w:sz w:val="24"/>
              </w:rPr>
            </w:rPrChange>
          </w:rPr>
          <w:t>a</w:t>
        </w:r>
      </w:ins>
      <w:ins w:id="50" w:author="Ida Holaskova" w:date="2019-09-13T10:36:00Z">
        <w:r w:rsidR="00EB578E" w:rsidRPr="00CE0FE6">
          <w:rPr>
            <w:rFonts w:ascii="Arial" w:hAnsi="Arial" w:cs="Arial"/>
            <w:i/>
            <w:rPrChange w:id="51" w:author="Ida Holaskova" w:date="2019-09-13T11:12:00Z">
              <w:rPr>
                <w:rFonts w:ascii="Arial" w:hAnsi="Arial" w:cs="Arial"/>
                <w:sz w:val="24"/>
              </w:rPr>
            </w:rPrChange>
          </w:rPr>
          <w:t>stidiosa</w:t>
        </w:r>
        <w:proofErr w:type="spellEnd"/>
        <w:r w:rsidR="00EB578E" w:rsidRPr="00CE0FE6">
          <w:rPr>
            <w:rFonts w:ascii="Arial" w:hAnsi="Arial" w:cs="Arial"/>
            <w:rPrChange w:id="52" w:author="Ida Holaskova" w:date="2019-09-13T11:12:00Z">
              <w:rPr/>
            </w:rPrChange>
          </w:rPr>
          <w:t xml:space="preserve">, </w:t>
        </w:r>
      </w:ins>
      <w:ins w:id="53" w:author="Ida Holaskova" w:date="2019-09-13T10:32:00Z">
        <w:r w:rsidR="00EB578E" w:rsidRPr="00CE0FE6">
          <w:rPr>
            <w:rFonts w:ascii="Arial" w:hAnsi="Arial" w:cs="Arial"/>
            <w:rPrChange w:id="54" w:author="Ida Holaskova" w:date="2019-09-13T11:12:00Z">
              <w:rPr>
                <w:rFonts w:ascii="Arial" w:hAnsi="Arial" w:cs="Arial"/>
                <w:b/>
                <w:i/>
                <w:sz w:val="24"/>
              </w:rPr>
            </w:rPrChange>
          </w:rPr>
          <w:t xml:space="preserve">involved in </w:t>
        </w:r>
      </w:ins>
      <w:ins w:id="55" w:author="Ida Holaskova" w:date="2019-09-13T10:35:00Z">
        <w:r w:rsidR="00EB578E" w:rsidRPr="00CE0FE6">
          <w:rPr>
            <w:rFonts w:ascii="Arial" w:hAnsi="Arial" w:cs="Arial"/>
            <w:rPrChange w:id="56" w:author="Ida Holaskova" w:date="2019-09-13T11:12:00Z">
              <w:rPr/>
            </w:rPrChange>
          </w:rPr>
          <w:t xml:space="preserve">disease </w:t>
        </w:r>
      </w:ins>
      <w:ins w:id="57" w:author="Ida Holaskova" w:date="2019-09-13T10:36:00Z">
        <w:r w:rsidR="00EB578E" w:rsidRPr="00CE0FE6">
          <w:rPr>
            <w:rFonts w:ascii="Arial" w:hAnsi="Arial" w:cs="Arial"/>
            <w:rPrChange w:id="58" w:author="Ida Holaskova" w:date="2019-09-13T11:12:00Z">
              <w:rPr/>
            </w:rPrChange>
          </w:rPr>
          <w:t>of grapevines</w:t>
        </w:r>
      </w:ins>
      <w:ins w:id="59" w:author="Ida Holaskova" w:date="2019-09-13T10:40:00Z">
        <w:r w:rsidR="00EB578E" w:rsidRPr="00CE0FE6">
          <w:rPr>
            <w:rFonts w:ascii="Arial" w:hAnsi="Arial" w:cs="Arial"/>
            <w:rPrChange w:id="60" w:author="Ida Holaskova" w:date="2019-09-13T11:12:00Z">
              <w:rPr/>
            </w:rPrChange>
          </w:rPr>
          <w:t xml:space="preserve"> with a g</w:t>
        </w:r>
        <w:bookmarkStart w:id="61" w:name="_GoBack"/>
        <w:bookmarkEnd w:id="61"/>
        <w:r w:rsidR="00EB578E" w:rsidRPr="00CE0FE6">
          <w:rPr>
            <w:rFonts w:ascii="Arial" w:hAnsi="Arial" w:cs="Arial"/>
            <w:rPrChange w:id="62" w:author="Ida Holaskova" w:date="2019-09-13T11:12:00Z">
              <w:rPr/>
            </w:rPrChange>
          </w:rPr>
          <w:t>oal to</w:t>
        </w:r>
      </w:ins>
      <w:ins w:id="63" w:author="Ida Holaskova" w:date="2019-09-13T10:41:00Z">
        <w:r w:rsidR="00EB578E" w:rsidRPr="00CE0FE6">
          <w:rPr>
            <w:rFonts w:ascii="Arial" w:hAnsi="Arial" w:cs="Arial"/>
            <w:rPrChange w:id="64" w:author="Ida Holaskova" w:date="2019-09-13T11:12:00Z">
              <w:rPr/>
            </w:rPrChange>
          </w:rPr>
          <w:t xml:space="preserve"> </w:t>
        </w:r>
      </w:ins>
      <w:ins w:id="65" w:author="Ida Holaskova" w:date="2019-09-13T10:40:00Z">
        <w:r w:rsidR="00EB578E" w:rsidRPr="00CE0FE6">
          <w:rPr>
            <w:rFonts w:ascii="Arial" w:hAnsi="Arial" w:cs="Arial"/>
            <w:rPrChange w:id="66" w:author="Ida Holaskova" w:date="2019-09-13T11:12:00Z">
              <w:rPr/>
            </w:rPrChange>
          </w:rPr>
          <w:t xml:space="preserve">delineate symbiotic strategies of </w:t>
        </w:r>
        <w:proofErr w:type="spellStart"/>
        <w:r w:rsidR="00EB578E" w:rsidRPr="00CE0FE6">
          <w:rPr>
            <w:rFonts w:ascii="Arial" w:hAnsi="Arial" w:cs="Arial"/>
            <w:i/>
            <w:rPrChange w:id="67" w:author="Ida Holaskova" w:date="2019-09-13T11:12:00Z">
              <w:rPr>
                <w:rFonts w:ascii="Arial" w:hAnsi="Arial" w:cs="Arial"/>
                <w:sz w:val="24"/>
              </w:rPr>
            </w:rPrChange>
          </w:rPr>
          <w:t>Sulcia</w:t>
        </w:r>
        <w:proofErr w:type="spellEnd"/>
        <w:r w:rsidR="00EB578E" w:rsidRPr="00CE0FE6">
          <w:rPr>
            <w:rFonts w:ascii="Arial" w:hAnsi="Arial" w:cs="Arial"/>
            <w:rPrChange w:id="68" w:author="Ida Holaskova" w:date="2019-09-13T11:12:00Z">
              <w:rPr/>
            </w:rPrChange>
          </w:rPr>
          <w:t xml:space="preserve">. </w:t>
        </w:r>
      </w:ins>
    </w:p>
    <w:p w14:paraId="2C896BA0" w14:textId="77777777" w:rsidR="00FD4171" w:rsidRPr="00CE0FE6" w:rsidRDefault="00FD4171" w:rsidP="00BC1FB4">
      <w:pPr>
        <w:pStyle w:val="ListParagraph"/>
        <w:ind w:left="0" w:firstLine="720"/>
        <w:rPr>
          <w:ins w:id="69" w:author="Ida Holaskova" w:date="2019-09-13T10:54:00Z"/>
          <w:rFonts w:ascii="Arial" w:hAnsi="Arial" w:cs="Arial"/>
          <w:rPrChange w:id="70" w:author="Ida Holaskova" w:date="2019-09-13T11:12:00Z">
            <w:rPr>
              <w:ins w:id="71" w:author="Ida Holaskova" w:date="2019-09-13T10:54:00Z"/>
              <w:rFonts w:ascii="Arial" w:hAnsi="Arial" w:cs="Arial"/>
              <w:sz w:val="24"/>
            </w:rPr>
          </w:rPrChange>
        </w:rPr>
      </w:pPr>
      <w:ins w:id="72" w:author="Ida Holaskova" w:date="2019-09-13T10:43:00Z">
        <w:r w:rsidRPr="00CE0FE6">
          <w:rPr>
            <w:rFonts w:ascii="Arial" w:hAnsi="Arial" w:cs="Arial"/>
            <w:rPrChange w:id="73" w:author="Ida Holaskova" w:date="2019-09-13T11:12:00Z">
              <w:rPr>
                <w:rFonts w:ascii="Arial" w:hAnsi="Arial" w:cs="Arial"/>
                <w:sz w:val="24"/>
              </w:rPr>
            </w:rPrChange>
          </w:rPr>
          <w:t>The</w:t>
        </w:r>
      </w:ins>
      <w:moveToRangeStart w:id="74" w:author="Ida Holaskova" w:date="2019-09-13T10:41:00Z" w:name="move19263728"/>
      <w:moveTo w:id="75" w:author="Ida Holaskova" w:date="2019-09-13T10:41:00Z">
        <w:del w:id="76" w:author="Ida Holaskova" w:date="2019-09-13T10:42:00Z">
          <w:r w:rsidRPr="00CE0FE6" w:rsidDel="00FD4171">
            <w:rPr>
              <w:rFonts w:ascii="Arial" w:hAnsi="Arial" w:cs="Arial"/>
              <w:rPrChange w:id="77" w:author="Ida Holaskova" w:date="2019-09-13T11:12:00Z">
                <w:rPr>
                  <w:rFonts w:ascii="Arial" w:hAnsi="Arial" w:cs="Arial"/>
                  <w:sz w:val="24"/>
                </w:rPr>
              </w:rPrChange>
            </w:rPr>
            <w:delText>We felt that</w:delText>
          </w:r>
        </w:del>
        <w:del w:id="78" w:author="Ida Holaskova" w:date="2019-09-13T10:41:00Z">
          <w:r w:rsidRPr="00CE0FE6" w:rsidDel="00FD4171">
            <w:rPr>
              <w:rFonts w:ascii="Arial" w:hAnsi="Arial" w:cs="Arial"/>
              <w:rPrChange w:id="79" w:author="Ida Holaskova" w:date="2019-09-13T11:12:00Z">
                <w:rPr>
                  <w:rFonts w:ascii="Arial" w:hAnsi="Arial" w:cs="Arial"/>
                  <w:sz w:val="24"/>
                </w:rPr>
              </w:rPrChange>
            </w:rPr>
            <w:delText xml:space="preserve"> t</w:delText>
          </w:r>
        </w:del>
        <w:del w:id="80" w:author="Ida Holaskova" w:date="2019-09-13T10:43:00Z">
          <w:r w:rsidRPr="00CE0FE6" w:rsidDel="00FD4171">
            <w:rPr>
              <w:rFonts w:ascii="Arial" w:hAnsi="Arial" w:cs="Arial"/>
              <w:rPrChange w:id="81" w:author="Ida Holaskova" w:date="2019-09-13T11:12:00Z">
                <w:rPr>
                  <w:rFonts w:ascii="Arial" w:hAnsi="Arial" w:cs="Arial"/>
                  <w:sz w:val="24"/>
                </w:rPr>
              </w:rPrChange>
            </w:rPr>
            <w:delText>he</w:delText>
          </w:r>
        </w:del>
        <w:r w:rsidRPr="00CE0FE6">
          <w:rPr>
            <w:rFonts w:ascii="Arial" w:hAnsi="Arial" w:cs="Arial"/>
            <w:rPrChange w:id="82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 authors did a great job at clearly </w:t>
        </w:r>
      </w:moveTo>
      <w:ins w:id="83" w:author="Ida Holaskova" w:date="2019-09-13T10:44:00Z">
        <w:r w:rsidRPr="00CE0FE6">
          <w:rPr>
            <w:rFonts w:ascii="Arial" w:hAnsi="Arial" w:cs="Arial"/>
            <w:rPrChange w:id="84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explaining the reasons and steps of their </w:t>
        </w:r>
        <w:r w:rsidRPr="00CE0FE6">
          <w:rPr>
            <w:rFonts w:ascii="Arial" w:hAnsi="Arial" w:cs="Arial"/>
            <w:b/>
            <w:rPrChange w:id="85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innovative </w:t>
        </w:r>
      </w:ins>
      <w:ins w:id="86" w:author="Ida Holaskova" w:date="2019-09-13T10:51:00Z">
        <w:r w:rsidRPr="00CE0FE6">
          <w:rPr>
            <w:rFonts w:ascii="Arial" w:hAnsi="Arial" w:cs="Arial"/>
            <w:rPrChange w:id="87" w:author="Ida Holaskova" w:date="2019-09-13T11:12:00Z">
              <w:rPr>
                <w:rFonts w:ascii="Arial" w:hAnsi="Arial" w:cs="Arial"/>
                <w:b/>
                <w:sz w:val="24"/>
              </w:rPr>
            </w:rPrChange>
          </w:rPr>
          <w:t>methods</w:t>
        </w:r>
      </w:ins>
      <w:ins w:id="88" w:author="Ida Holaskova" w:date="2019-09-13T10:44:00Z">
        <w:r w:rsidRPr="00CE0FE6">
          <w:rPr>
            <w:rFonts w:ascii="Arial" w:hAnsi="Arial" w:cs="Arial"/>
            <w:rPrChange w:id="89" w:author="Ida Holaskova" w:date="2019-09-13T11:12:00Z">
              <w:rPr>
                <w:rFonts w:ascii="Arial" w:hAnsi="Arial" w:cs="Arial"/>
                <w:sz w:val="24"/>
              </w:rPr>
            </w:rPrChange>
          </w:rPr>
          <w:t>, using the new</w:t>
        </w:r>
      </w:ins>
      <w:ins w:id="90" w:author="Ida Holaskova" w:date="2019-09-13T10:45:00Z">
        <w:r w:rsidRPr="00CE0FE6">
          <w:rPr>
            <w:rFonts w:ascii="Arial" w:hAnsi="Arial" w:cs="Arial"/>
            <w:rPrChange w:id="91" w:author="Ida Holaskova" w:date="2019-09-13T11:12:00Z">
              <w:rPr>
                <w:rFonts w:ascii="Arial" w:hAnsi="Arial" w:cs="Arial"/>
                <w:sz w:val="24"/>
              </w:rPr>
            </w:rPrChange>
          </w:rPr>
          <w:t>e</w:t>
        </w:r>
      </w:ins>
      <w:ins w:id="92" w:author="Ida Holaskova" w:date="2019-09-13T10:44:00Z">
        <w:r w:rsidRPr="00CE0FE6">
          <w:rPr>
            <w:rFonts w:ascii="Arial" w:hAnsi="Arial" w:cs="Arial"/>
            <w:rPrChange w:id="93" w:author="Ida Holaskova" w:date="2019-09-13T11:12:00Z">
              <w:rPr>
                <w:rFonts w:ascii="Arial" w:hAnsi="Arial" w:cs="Arial"/>
                <w:sz w:val="24"/>
              </w:rPr>
            </w:rPrChange>
          </w:rPr>
          <w:t>st versi</w:t>
        </w:r>
      </w:ins>
      <w:ins w:id="94" w:author="Ida Holaskova" w:date="2019-09-13T10:45:00Z">
        <w:r w:rsidRPr="00CE0FE6">
          <w:rPr>
            <w:rFonts w:ascii="Arial" w:hAnsi="Arial" w:cs="Arial"/>
            <w:rPrChange w:id="95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ons of </w:t>
        </w:r>
      </w:ins>
      <w:ins w:id="96" w:author="Ida Holaskova" w:date="2019-09-13T10:46:00Z">
        <w:r w:rsidRPr="00CE0FE6">
          <w:rPr>
            <w:rFonts w:ascii="Arial" w:hAnsi="Arial" w:cs="Arial"/>
            <w:rPrChange w:id="97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available software </w:t>
        </w:r>
      </w:ins>
      <w:ins w:id="98" w:author="Ida Holaskova" w:date="2019-09-13T10:45:00Z">
        <w:r w:rsidRPr="00CE0FE6">
          <w:rPr>
            <w:rFonts w:ascii="Arial" w:hAnsi="Arial" w:cs="Arial"/>
            <w:rPrChange w:id="99" w:author="Ida Holaskova" w:date="2019-09-13T11:12:00Z">
              <w:rPr>
                <w:rFonts w:ascii="Arial" w:hAnsi="Arial" w:cs="Arial"/>
                <w:sz w:val="24"/>
              </w:rPr>
            </w:rPrChange>
          </w:rPr>
          <w:t>Abyss,</w:t>
        </w:r>
      </w:ins>
      <w:ins w:id="100" w:author="Ida Holaskova" w:date="2019-09-13T10:46:00Z">
        <w:r w:rsidRPr="00CE0FE6">
          <w:rPr>
            <w:rFonts w:ascii="Arial" w:hAnsi="Arial" w:cs="Arial"/>
            <w:rPrChange w:id="101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 BWA, FastQC</w:t>
        </w:r>
      </w:ins>
      <w:ins w:id="102" w:author="Ida Holaskova" w:date="2019-09-13T10:47:00Z">
        <w:r w:rsidRPr="00CE0FE6">
          <w:rPr>
            <w:rFonts w:ascii="Arial" w:hAnsi="Arial" w:cs="Arial"/>
            <w:rPrChange w:id="103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 and </w:t>
        </w:r>
      </w:ins>
      <w:ins w:id="104" w:author="Ida Holaskova" w:date="2019-09-13T10:51:00Z">
        <w:r w:rsidRPr="00CE0FE6">
          <w:rPr>
            <w:rFonts w:ascii="Arial" w:hAnsi="Arial" w:cs="Arial"/>
            <w:rPrChange w:id="105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they </w:t>
        </w:r>
      </w:ins>
      <w:ins w:id="106" w:author="Ida Holaskova" w:date="2019-09-13T10:47:00Z">
        <w:r w:rsidRPr="00CE0FE6">
          <w:rPr>
            <w:rFonts w:ascii="Arial" w:hAnsi="Arial" w:cs="Arial"/>
            <w:rPrChange w:id="107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emphasized the role </w:t>
        </w:r>
      </w:ins>
      <w:ins w:id="108" w:author="Ida Holaskova" w:date="2019-09-13T11:09:00Z">
        <w:r w:rsidR="00812FA9" w:rsidRPr="00CE0FE6">
          <w:rPr>
            <w:rFonts w:ascii="Arial" w:hAnsi="Arial" w:cs="Arial"/>
            <w:rPrChange w:id="109" w:author="Ida Holaskova" w:date="2019-09-13T11:12:00Z">
              <w:rPr>
                <w:rFonts w:ascii="Arial" w:hAnsi="Arial" w:cs="Arial"/>
                <w:sz w:val="24"/>
              </w:rPr>
            </w:rPrChange>
          </w:rPr>
          <w:t>and clearly specifi</w:t>
        </w:r>
      </w:ins>
      <w:ins w:id="110" w:author="Ida Holaskova" w:date="2019-09-13T11:10:00Z">
        <w:r w:rsidR="00812FA9" w:rsidRPr="00CE0FE6">
          <w:rPr>
            <w:rFonts w:ascii="Arial" w:hAnsi="Arial" w:cs="Arial"/>
            <w:rPrChange w:id="111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ed the </w:t>
        </w:r>
      </w:ins>
      <w:ins w:id="112" w:author="Ida Holaskova" w:date="2019-09-13T11:09:00Z">
        <w:r w:rsidR="00812FA9" w:rsidRPr="00CE0FE6">
          <w:rPr>
            <w:rFonts w:ascii="Arial" w:hAnsi="Arial" w:cs="Arial"/>
            <w:rPrChange w:id="113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criteria </w:t>
        </w:r>
      </w:ins>
      <w:ins w:id="114" w:author="Ida Holaskova" w:date="2019-09-13T10:47:00Z">
        <w:r w:rsidRPr="00CE0FE6">
          <w:rPr>
            <w:rFonts w:ascii="Arial" w:hAnsi="Arial" w:cs="Arial"/>
            <w:rPrChange w:id="115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of quality control. The </w:t>
        </w:r>
      </w:ins>
      <w:moveTo w:id="116" w:author="Ida Holaskova" w:date="2019-09-13T10:41:00Z">
        <w:del w:id="117" w:author="Ida Holaskova" w:date="2019-09-13T10:47:00Z">
          <w:r w:rsidRPr="00CE0FE6" w:rsidDel="00FD4171">
            <w:rPr>
              <w:rFonts w:ascii="Arial" w:hAnsi="Arial" w:cs="Arial"/>
              <w:rPrChange w:id="118" w:author="Ida Holaskova" w:date="2019-09-13T11:12:00Z">
                <w:rPr>
                  <w:rFonts w:ascii="Arial" w:hAnsi="Arial" w:cs="Arial"/>
                  <w:sz w:val="24"/>
                </w:rPr>
              </w:rPrChange>
            </w:rPr>
            <w:delText xml:space="preserve">defining </w:delText>
          </w:r>
        </w:del>
        <w:r w:rsidRPr="00CE0FE6">
          <w:rPr>
            <w:rFonts w:ascii="Arial" w:hAnsi="Arial" w:cs="Arial"/>
            <w:rPrChange w:id="119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roles for each </w:t>
        </w:r>
        <w:del w:id="120" w:author="Ida Holaskova" w:date="2019-09-13T10:48:00Z">
          <w:r w:rsidRPr="00CE0FE6" w:rsidDel="00FD4171">
            <w:rPr>
              <w:rFonts w:ascii="Arial" w:hAnsi="Arial" w:cs="Arial"/>
              <w:b/>
              <w:rPrChange w:id="121" w:author="Ida Holaskova" w:date="2019-09-13T11:12:00Z">
                <w:rPr>
                  <w:rFonts w:ascii="Arial" w:hAnsi="Arial" w:cs="Arial"/>
                  <w:sz w:val="24"/>
                </w:rPr>
              </w:rPrChange>
            </w:rPr>
            <w:delText>group member</w:delText>
          </w:r>
        </w:del>
      </w:moveTo>
      <w:ins w:id="122" w:author="Ida Holaskova" w:date="2019-09-13T10:48:00Z">
        <w:r w:rsidRPr="00CE0FE6">
          <w:rPr>
            <w:rFonts w:ascii="Arial" w:hAnsi="Arial" w:cs="Arial"/>
            <w:b/>
            <w:rPrChange w:id="123" w:author="Ida Holaskova" w:date="2019-09-13T11:12:00Z">
              <w:rPr>
                <w:rFonts w:ascii="Arial" w:hAnsi="Arial" w:cs="Arial"/>
                <w:sz w:val="24"/>
              </w:rPr>
            </w:rPrChange>
          </w:rPr>
          <w:t>i</w:t>
        </w:r>
      </w:ins>
      <w:ins w:id="124" w:author="Ida Holaskova" w:date="2019-09-13T10:49:00Z">
        <w:r w:rsidRPr="00CE0FE6">
          <w:rPr>
            <w:rFonts w:ascii="Arial" w:hAnsi="Arial" w:cs="Arial"/>
            <w:b/>
            <w:rPrChange w:id="125" w:author="Ida Holaskova" w:date="2019-09-13T11:12:00Z">
              <w:rPr>
                <w:rFonts w:ascii="Arial" w:hAnsi="Arial" w:cs="Arial"/>
                <w:sz w:val="24"/>
              </w:rPr>
            </w:rPrChange>
          </w:rPr>
          <w:t>nvestigator</w:t>
        </w:r>
      </w:ins>
      <w:ins w:id="126" w:author="Ida Holaskova" w:date="2019-09-13T10:43:00Z">
        <w:r w:rsidRPr="00CE0FE6">
          <w:rPr>
            <w:rFonts w:ascii="Arial" w:hAnsi="Arial" w:cs="Arial"/>
            <w:rPrChange w:id="127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 </w:t>
        </w:r>
      </w:ins>
      <w:ins w:id="128" w:author="Ida Holaskova" w:date="2019-09-13T10:48:00Z">
        <w:r w:rsidRPr="00CE0FE6">
          <w:rPr>
            <w:rFonts w:ascii="Arial" w:hAnsi="Arial" w:cs="Arial"/>
            <w:rPrChange w:id="129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were clearly defined </w:t>
        </w:r>
      </w:ins>
      <w:moveTo w:id="130" w:author="Ida Holaskova" w:date="2019-09-13T10:41:00Z">
        <w:del w:id="131" w:author="Ida Holaskova" w:date="2019-09-13T10:43:00Z">
          <w:r w:rsidRPr="00CE0FE6" w:rsidDel="00FD4171">
            <w:rPr>
              <w:rFonts w:ascii="Arial" w:hAnsi="Arial" w:cs="Arial"/>
              <w:rPrChange w:id="132" w:author="Ida Holaskova" w:date="2019-09-13T11:12:00Z">
                <w:rPr>
                  <w:rFonts w:ascii="Arial" w:hAnsi="Arial" w:cs="Arial"/>
                  <w:sz w:val="24"/>
                </w:rPr>
              </w:rPrChange>
            </w:rPr>
            <w:delText xml:space="preserve"> </w:delText>
          </w:r>
        </w:del>
        <w:r w:rsidRPr="00CE0FE6">
          <w:rPr>
            <w:rFonts w:ascii="Arial" w:hAnsi="Arial" w:cs="Arial"/>
            <w:rPrChange w:id="133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throughout the project. Division of labor was evenly distributed amongst group members. </w:t>
        </w:r>
      </w:moveTo>
      <w:ins w:id="134" w:author="Ida Holaskova" w:date="2019-09-13T10:48:00Z">
        <w:r w:rsidRPr="00CE0FE6">
          <w:rPr>
            <w:rFonts w:ascii="Arial" w:hAnsi="Arial" w:cs="Arial"/>
            <w:rPrChange w:id="135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The </w:t>
        </w:r>
      </w:ins>
      <w:ins w:id="136" w:author="Ida Holaskova" w:date="2019-09-13T10:49:00Z">
        <w:r w:rsidRPr="00CE0FE6">
          <w:rPr>
            <w:rFonts w:ascii="Arial" w:hAnsi="Arial" w:cs="Arial"/>
            <w:rPrChange w:id="137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laboratory and computing </w:t>
        </w:r>
      </w:ins>
      <w:ins w:id="138" w:author="Ida Holaskova" w:date="2019-09-13T10:48:00Z">
        <w:r w:rsidRPr="00CE0FE6">
          <w:rPr>
            <w:rFonts w:ascii="Arial" w:hAnsi="Arial" w:cs="Arial"/>
            <w:b/>
            <w:rPrChange w:id="139" w:author="Ida Holaskova" w:date="2019-09-13T11:12:00Z">
              <w:rPr>
                <w:rFonts w:ascii="Arial" w:hAnsi="Arial" w:cs="Arial"/>
                <w:sz w:val="24"/>
              </w:rPr>
            </w:rPrChange>
          </w:rPr>
          <w:t>environment</w:t>
        </w:r>
        <w:r w:rsidRPr="00CE0FE6">
          <w:rPr>
            <w:rFonts w:ascii="Arial" w:hAnsi="Arial" w:cs="Arial"/>
            <w:rPrChange w:id="140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 </w:t>
        </w:r>
      </w:ins>
      <w:ins w:id="141" w:author="Ida Holaskova" w:date="2019-09-13T10:49:00Z">
        <w:r w:rsidRPr="00CE0FE6">
          <w:rPr>
            <w:rFonts w:ascii="Arial" w:hAnsi="Arial" w:cs="Arial"/>
            <w:rPrChange w:id="142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at </w:t>
        </w:r>
      </w:ins>
      <w:ins w:id="143" w:author="Ida Holaskova" w:date="2019-09-13T10:50:00Z">
        <w:r w:rsidRPr="00CE0FE6">
          <w:rPr>
            <w:rFonts w:ascii="Arial" w:hAnsi="Arial" w:cs="Arial"/>
            <w:rPrChange w:id="144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WVU </w:t>
        </w:r>
      </w:ins>
      <w:ins w:id="145" w:author="Ida Holaskova" w:date="2019-09-13T11:05:00Z">
        <w:r w:rsidR="00812FA9" w:rsidRPr="00CE0FE6">
          <w:rPr>
            <w:rFonts w:ascii="Arial" w:hAnsi="Arial" w:cs="Arial"/>
            <w:rPrChange w:id="146" w:author="Ida Holaskova" w:date="2019-09-13T11:12:00Z">
              <w:rPr>
                <w:rFonts w:ascii="Arial" w:hAnsi="Arial" w:cs="Arial"/>
                <w:sz w:val="24"/>
              </w:rPr>
            </w:rPrChange>
          </w:rPr>
          <w:t>are</w:t>
        </w:r>
      </w:ins>
      <w:ins w:id="147" w:author="Ida Holaskova" w:date="2019-09-13T10:50:00Z">
        <w:r w:rsidRPr="00CE0FE6">
          <w:rPr>
            <w:rFonts w:ascii="Arial" w:hAnsi="Arial" w:cs="Arial"/>
            <w:rPrChange w:id="148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 </w:t>
        </w:r>
      </w:ins>
      <w:ins w:id="149" w:author="Ida Holaskova" w:date="2019-09-13T10:53:00Z">
        <w:r w:rsidR="00BC1FB4" w:rsidRPr="00CE0FE6">
          <w:rPr>
            <w:rFonts w:ascii="Arial" w:hAnsi="Arial" w:cs="Arial"/>
            <w:rPrChange w:id="150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sufficient to be supportive of this project. </w:t>
        </w:r>
      </w:ins>
      <w:ins w:id="151" w:author="Ida Holaskova" w:date="2019-09-13T10:51:00Z">
        <w:r w:rsidR="00BC1FB4" w:rsidRPr="00CE0FE6">
          <w:rPr>
            <w:rFonts w:ascii="Arial" w:hAnsi="Arial" w:cs="Arial"/>
            <w:rPrChange w:id="152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 </w:t>
        </w:r>
      </w:ins>
    </w:p>
    <w:p w14:paraId="2EF2A16F" w14:textId="77777777" w:rsidR="00BC1FB4" w:rsidRPr="00CE0FE6" w:rsidDel="00BC1FB4" w:rsidRDefault="00BC1FB4">
      <w:pPr>
        <w:pStyle w:val="ListParagraph"/>
        <w:ind w:left="0" w:firstLine="720"/>
        <w:rPr>
          <w:del w:id="153" w:author="Ida Holaskova" w:date="2019-09-13T10:54:00Z"/>
          <w:moveTo w:id="154" w:author="Ida Holaskova" w:date="2019-09-13T10:41:00Z"/>
          <w:rFonts w:ascii="Arial" w:hAnsi="Arial" w:cs="Arial"/>
          <w:rPrChange w:id="155" w:author="Ida Holaskova" w:date="2019-09-13T11:12:00Z">
            <w:rPr>
              <w:del w:id="156" w:author="Ida Holaskova" w:date="2019-09-13T10:54:00Z"/>
              <w:moveTo w:id="157" w:author="Ida Holaskova" w:date="2019-09-13T10:41:00Z"/>
              <w:rFonts w:ascii="Arial" w:hAnsi="Arial" w:cs="Arial"/>
              <w:b/>
              <w:sz w:val="24"/>
            </w:rPr>
          </w:rPrChange>
        </w:rPr>
        <w:pPrChange w:id="158" w:author="Ida Holaskova" w:date="2019-09-13T10:59:00Z">
          <w:pPr>
            <w:pStyle w:val="ListParagraph"/>
            <w:numPr>
              <w:numId w:val="2"/>
            </w:numPr>
            <w:ind w:hanging="360"/>
          </w:pPr>
        </w:pPrChange>
      </w:pPr>
      <w:ins w:id="159" w:author="Ida Holaskova" w:date="2019-09-13T10:59:00Z">
        <w:r w:rsidRPr="00CE0FE6">
          <w:rPr>
            <w:rFonts w:ascii="Arial" w:hAnsi="Arial" w:cs="Arial"/>
            <w:rPrChange w:id="160" w:author="Ida Holaskova" w:date="2019-09-13T11:12:00Z">
              <w:rPr>
                <w:rFonts w:ascii="Arial" w:hAnsi="Arial" w:cs="Arial"/>
                <w:sz w:val="24"/>
                <w:szCs w:val="24"/>
              </w:rPr>
            </w:rPrChange>
          </w:rPr>
          <w:t>T</w:t>
        </w:r>
      </w:ins>
      <w:ins w:id="161" w:author="Ida Holaskova" w:date="2019-09-13T10:54:00Z">
        <w:r w:rsidRPr="00CE0FE6">
          <w:rPr>
            <w:rFonts w:ascii="Arial" w:hAnsi="Arial" w:cs="Arial"/>
            <w:rPrChange w:id="162" w:author="Ida Holaskova" w:date="2019-09-13T11:12:00Z">
              <w:rPr>
                <w:rFonts w:ascii="Arial" w:hAnsi="Arial" w:cs="Arial"/>
                <w:b/>
                <w:sz w:val="24"/>
              </w:rPr>
            </w:rPrChange>
          </w:rPr>
          <w:t xml:space="preserve">he </w:t>
        </w:r>
      </w:ins>
      <w:ins w:id="163" w:author="Ida Holaskova" w:date="2019-09-13T10:55:00Z">
        <w:r w:rsidRPr="00CE0FE6">
          <w:rPr>
            <w:rFonts w:ascii="Arial" w:hAnsi="Arial" w:cs="Arial"/>
            <w:rPrChange w:id="164" w:author="Ida Holaskova" w:date="2019-09-13T11:12:00Z">
              <w:rPr>
                <w:rFonts w:ascii="Arial" w:hAnsi="Arial" w:cs="Arial"/>
                <w:sz w:val="24"/>
                <w:szCs w:val="24"/>
              </w:rPr>
            </w:rPrChange>
          </w:rPr>
          <w:t xml:space="preserve">two </w:t>
        </w:r>
      </w:ins>
      <w:ins w:id="165" w:author="Ida Holaskova" w:date="2019-09-13T11:06:00Z">
        <w:r w:rsidR="00812FA9" w:rsidRPr="00CE0FE6">
          <w:rPr>
            <w:rFonts w:ascii="Arial" w:hAnsi="Arial" w:cs="Arial"/>
            <w:rPrChange w:id="166" w:author="Ida Holaskova" w:date="2019-09-13T11:12:00Z">
              <w:rPr>
                <w:rFonts w:ascii="Arial" w:hAnsi="Arial" w:cs="Arial"/>
                <w:sz w:val="24"/>
                <w:szCs w:val="24"/>
              </w:rPr>
            </w:rPrChange>
          </w:rPr>
          <w:t xml:space="preserve">areas that may require </w:t>
        </w:r>
      </w:ins>
      <w:ins w:id="167" w:author="Ida Holaskova" w:date="2019-09-13T11:10:00Z">
        <w:r w:rsidR="00812FA9" w:rsidRPr="00CE0FE6">
          <w:rPr>
            <w:rFonts w:ascii="Arial" w:hAnsi="Arial" w:cs="Arial"/>
            <w:rPrChange w:id="168" w:author="Ida Holaskova" w:date="2019-09-13T11:12:00Z">
              <w:rPr>
                <w:rFonts w:ascii="Arial" w:hAnsi="Arial" w:cs="Arial"/>
                <w:sz w:val="24"/>
                <w:szCs w:val="24"/>
              </w:rPr>
            </w:rPrChange>
          </w:rPr>
          <w:t xml:space="preserve">some </w:t>
        </w:r>
      </w:ins>
      <w:ins w:id="169" w:author="Ida Holaskova" w:date="2019-09-13T11:06:00Z">
        <w:r w:rsidR="00812FA9" w:rsidRPr="00CE0FE6">
          <w:rPr>
            <w:rFonts w:ascii="Arial" w:hAnsi="Arial" w:cs="Arial"/>
            <w:rPrChange w:id="170" w:author="Ida Holaskova" w:date="2019-09-13T11:12:00Z">
              <w:rPr>
                <w:rFonts w:ascii="Arial" w:hAnsi="Arial" w:cs="Arial"/>
                <w:sz w:val="24"/>
                <w:szCs w:val="24"/>
              </w:rPr>
            </w:rPrChange>
          </w:rPr>
          <w:t>attention</w:t>
        </w:r>
      </w:ins>
      <w:ins w:id="171" w:author="Ida Holaskova" w:date="2019-09-13T11:05:00Z">
        <w:r w:rsidR="00812FA9" w:rsidRPr="00CE0FE6">
          <w:rPr>
            <w:rFonts w:ascii="Arial" w:hAnsi="Arial" w:cs="Arial"/>
            <w:rPrChange w:id="172" w:author="Ida Holaskova" w:date="2019-09-13T11:12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are</w:t>
        </w:r>
      </w:ins>
      <w:ins w:id="173" w:author="Ida Holaskova" w:date="2019-09-13T10:55:00Z">
        <w:r w:rsidRPr="00CE0FE6">
          <w:rPr>
            <w:rFonts w:ascii="Arial" w:hAnsi="Arial" w:cs="Arial"/>
            <w:rPrChange w:id="174" w:author="Ida Holaskova" w:date="2019-09-13T11:12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the</w:t>
        </w:r>
      </w:ins>
      <w:ins w:id="175" w:author="Ida Holaskova" w:date="2019-09-13T10:54:00Z">
        <w:r w:rsidRPr="00CE0FE6">
          <w:rPr>
            <w:rFonts w:ascii="Arial" w:hAnsi="Arial" w:cs="Arial"/>
            <w:rPrChange w:id="176" w:author="Ida Holaskova" w:date="2019-09-13T11:12:00Z">
              <w:rPr>
                <w:rFonts w:ascii="Arial" w:hAnsi="Arial" w:cs="Arial"/>
                <w:b/>
                <w:sz w:val="24"/>
              </w:rPr>
            </w:rPrChange>
          </w:rPr>
          <w:t xml:space="preserve"> </w:t>
        </w:r>
      </w:ins>
    </w:p>
    <w:moveToRangeEnd w:id="74"/>
    <w:p w14:paraId="2D27DDAB" w14:textId="77777777" w:rsidR="00197603" w:rsidRPr="00CE0FE6" w:rsidDel="00BC1FB4" w:rsidRDefault="00197603">
      <w:pPr>
        <w:ind w:firstLine="720"/>
        <w:rPr>
          <w:del w:id="177" w:author="Ida Holaskova" w:date="2019-09-13T10:54:00Z"/>
          <w:rFonts w:ascii="Arial" w:hAnsi="Arial" w:cs="Arial"/>
          <w:rPrChange w:id="178" w:author="Ida Holaskova" w:date="2019-09-13T11:12:00Z">
            <w:rPr>
              <w:del w:id="179" w:author="Ida Holaskova" w:date="2019-09-13T10:54:00Z"/>
              <w:rFonts w:ascii="Arial" w:hAnsi="Arial" w:cs="Arial"/>
              <w:b/>
              <w:sz w:val="24"/>
              <w:u w:val="single"/>
            </w:rPr>
          </w:rPrChange>
        </w:rPr>
        <w:pPrChange w:id="180" w:author="Ida Holaskova" w:date="2019-09-13T10:59:00Z">
          <w:pPr/>
        </w:pPrChange>
      </w:pPr>
    </w:p>
    <w:p w14:paraId="6D6FA164" w14:textId="77777777" w:rsidR="00C3101E" w:rsidRPr="00CE0FE6" w:rsidDel="00BC1FB4" w:rsidRDefault="00C3101E">
      <w:pPr>
        <w:ind w:firstLine="720"/>
        <w:rPr>
          <w:del w:id="181" w:author="Ida Holaskova" w:date="2019-09-13T10:54:00Z"/>
          <w:rFonts w:ascii="Arial" w:hAnsi="Arial" w:cs="Arial"/>
          <w:rPrChange w:id="182" w:author="Ida Holaskova" w:date="2019-09-13T11:12:00Z">
            <w:rPr>
              <w:del w:id="183" w:author="Ida Holaskova" w:date="2019-09-13T10:54:00Z"/>
              <w:b/>
              <w:i/>
            </w:rPr>
          </w:rPrChange>
        </w:rPr>
        <w:pPrChange w:id="184" w:author="Ida Holaskova" w:date="2019-09-13T10:59:00Z">
          <w:pPr/>
        </w:pPrChange>
      </w:pPr>
      <w:del w:id="185" w:author="Ida Holaskova" w:date="2019-09-13T10:54:00Z">
        <w:r w:rsidRPr="00CE0FE6" w:rsidDel="00BC1FB4">
          <w:rPr>
            <w:rFonts w:ascii="Arial" w:hAnsi="Arial" w:cs="Arial"/>
            <w:rPrChange w:id="186" w:author="Ida Holaskova" w:date="2019-09-13T11:12:00Z">
              <w:rPr>
                <w:b/>
                <w:i/>
              </w:rPr>
            </w:rPrChange>
          </w:rPr>
          <w:delText>Significance</w:delText>
        </w:r>
      </w:del>
    </w:p>
    <w:p w14:paraId="6E8F62F9" w14:textId="77777777" w:rsidR="001074DC" w:rsidRPr="00CE0FE6" w:rsidDel="00BC1FB4" w:rsidRDefault="001074DC">
      <w:pPr>
        <w:pStyle w:val="ListParagraph"/>
        <w:ind w:left="0" w:firstLine="720"/>
        <w:rPr>
          <w:del w:id="187" w:author="Ida Holaskova" w:date="2019-09-13T10:56:00Z"/>
          <w:rFonts w:ascii="Arial" w:hAnsi="Arial" w:cs="Arial"/>
          <w:rPrChange w:id="188" w:author="Ida Holaskova" w:date="2019-09-13T11:12:00Z">
            <w:rPr>
              <w:del w:id="189" w:author="Ida Holaskova" w:date="2019-09-13T10:56:00Z"/>
            </w:rPr>
          </w:rPrChange>
        </w:rPr>
        <w:pPrChange w:id="190" w:author="Ida Holaskova" w:date="2019-09-13T10:59:00Z">
          <w:pPr>
            <w:pStyle w:val="ListParagraph"/>
            <w:numPr>
              <w:numId w:val="1"/>
            </w:numPr>
            <w:ind w:hanging="360"/>
          </w:pPr>
        </w:pPrChange>
      </w:pPr>
      <w:del w:id="191" w:author="Ida Holaskova" w:date="2019-09-13T10:54:00Z">
        <w:r w:rsidRPr="00CE0FE6" w:rsidDel="00BC1FB4">
          <w:rPr>
            <w:rFonts w:ascii="Arial" w:hAnsi="Arial" w:cs="Arial"/>
            <w:rPrChange w:id="192" w:author="Ida Holaskova" w:date="2019-09-13T11:12:00Z">
              <w:rPr/>
            </w:rPrChange>
          </w:rPr>
          <w:delText>B</w:delText>
        </w:r>
      </w:del>
      <w:ins w:id="193" w:author="Ida Holaskova" w:date="2019-09-13T10:54:00Z">
        <w:r w:rsidR="00BC1FB4" w:rsidRPr="00CE0FE6">
          <w:rPr>
            <w:rFonts w:ascii="Arial" w:hAnsi="Arial" w:cs="Arial"/>
            <w:rPrChange w:id="194" w:author="Ida Holaskova" w:date="2019-09-13T11:12:00Z">
              <w:rPr>
                <w:b/>
                <w:i/>
              </w:rPr>
            </w:rPrChange>
          </w:rPr>
          <w:t>b</w:t>
        </w:r>
      </w:ins>
      <w:r w:rsidRPr="00CE0FE6">
        <w:rPr>
          <w:rFonts w:ascii="Arial" w:hAnsi="Arial" w:cs="Arial"/>
          <w:rPrChange w:id="195" w:author="Ida Holaskova" w:date="2019-09-13T11:12:00Z">
            <w:rPr/>
          </w:rPrChange>
        </w:rPr>
        <w:t>ackground</w:t>
      </w:r>
      <w:ins w:id="196" w:author="Ida Holaskova" w:date="2019-09-13T10:57:00Z">
        <w:r w:rsidR="00BC1FB4" w:rsidRPr="00CE0FE6">
          <w:rPr>
            <w:rFonts w:ascii="Arial" w:hAnsi="Arial" w:cs="Arial"/>
            <w:rPrChange w:id="197" w:author="Ida Holaskova" w:date="2019-09-13T11:12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 xml:space="preserve"> and order of steps in the</w:t>
        </w:r>
        <w:r w:rsidR="00BC1FB4" w:rsidRPr="00CE0FE6">
          <w:rPr>
            <w:rFonts w:ascii="Arial" w:hAnsi="Arial" w:cs="Arial"/>
            <w:b/>
            <w:rPrChange w:id="198" w:author="Ida Holaskova" w:date="2019-09-13T11:12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 xml:space="preserve"> approach pipeline. </w:t>
        </w:r>
      </w:ins>
      <w:ins w:id="199" w:author="Ida Holaskova" w:date="2019-09-13T10:56:00Z">
        <w:r w:rsidR="00BC1FB4" w:rsidRPr="00CE0FE6">
          <w:rPr>
            <w:rFonts w:ascii="Arial" w:hAnsi="Arial" w:cs="Arial"/>
            <w:b/>
            <w:rPrChange w:id="200" w:author="Ida Holaskova" w:date="2019-09-13T11:12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 xml:space="preserve"> </w:t>
        </w:r>
      </w:ins>
      <w:ins w:id="201" w:author="Ida Holaskova" w:date="2019-09-13T10:58:00Z">
        <w:r w:rsidR="00BC1FB4" w:rsidRPr="00CE0FE6">
          <w:rPr>
            <w:rFonts w:ascii="Arial" w:hAnsi="Arial" w:cs="Arial"/>
            <w:rPrChange w:id="202" w:author="Ida Holaskova" w:date="2019-09-13T11:12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Background</w:t>
        </w:r>
      </w:ins>
      <w:r w:rsidRPr="00CE0FE6">
        <w:rPr>
          <w:rFonts w:ascii="Arial" w:hAnsi="Arial" w:cs="Arial"/>
          <w:rPrChange w:id="203" w:author="Ida Holaskova" w:date="2019-09-13T11:12:00Z">
            <w:rPr/>
          </w:rPrChange>
        </w:rPr>
        <w:t xml:space="preserve"> </w:t>
      </w:r>
      <w:r w:rsidR="00171476" w:rsidRPr="00CE0FE6">
        <w:rPr>
          <w:rFonts w:ascii="Arial" w:hAnsi="Arial" w:cs="Arial"/>
          <w:rPrChange w:id="204" w:author="Ida Holaskova" w:date="2019-09-13T11:12:00Z">
            <w:rPr/>
          </w:rPrChange>
        </w:rPr>
        <w:t>didn’t flow</w:t>
      </w:r>
      <w:ins w:id="205" w:author="Ida Holaskova" w:date="2019-09-13T11:07:00Z">
        <w:r w:rsidR="00812FA9" w:rsidRPr="00CE0FE6">
          <w:rPr>
            <w:rFonts w:ascii="Arial" w:hAnsi="Arial" w:cs="Arial"/>
            <w:rPrChange w:id="206" w:author="Ida Holaskova" w:date="2019-09-13T11:12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well</w:t>
        </w:r>
      </w:ins>
      <w:r w:rsidR="00171476" w:rsidRPr="00CE0FE6">
        <w:rPr>
          <w:rFonts w:ascii="Arial" w:hAnsi="Arial" w:cs="Arial"/>
          <w:rPrChange w:id="207" w:author="Ida Holaskova" w:date="2019-09-13T11:12:00Z">
            <w:rPr/>
          </w:rPrChange>
        </w:rPr>
        <w:t>, lacked clear direction, there were some details that were included that didn’t seem pertinent to the story</w:t>
      </w:r>
      <w:ins w:id="208" w:author="Ida Holaskova" w:date="2019-09-13T10:11:00Z">
        <w:r w:rsidR="00197603" w:rsidRPr="00CE0FE6">
          <w:rPr>
            <w:rFonts w:ascii="Arial" w:hAnsi="Arial" w:cs="Arial"/>
            <w:rPrChange w:id="209" w:author="Ida Holaskova" w:date="2019-09-13T11:12:00Z">
              <w:rPr/>
            </w:rPrChange>
          </w:rPr>
          <w:t xml:space="preserve"> (</w:t>
        </w:r>
        <w:proofErr w:type="spellStart"/>
        <w:r w:rsidR="00197603" w:rsidRPr="00CE0FE6">
          <w:rPr>
            <w:rFonts w:ascii="Arial" w:hAnsi="Arial" w:cs="Arial"/>
            <w:i/>
            <w:rPrChange w:id="210" w:author="Ida Holaskova" w:date="2019-09-13T11:12:00Z">
              <w:rPr>
                <w:rFonts w:ascii="Arial" w:hAnsi="Arial" w:cs="Arial"/>
                <w:sz w:val="24"/>
              </w:rPr>
            </w:rPrChange>
          </w:rPr>
          <w:t>Dalbulus</w:t>
        </w:r>
        <w:proofErr w:type="spellEnd"/>
        <w:r w:rsidR="00197603" w:rsidRPr="00CE0FE6">
          <w:rPr>
            <w:rFonts w:ascii="Arial" w:hAnsi="Arial" w:cs="Arial"/>
            <w:rPrChange w:id="211" w:author="Ida Holaskova" w:date="2019-09-13T11:12:00Z">
              <w:rPr/>
            </w:rPrChange>
          </w:rPr>
          <w:t>)</w:t>
        </w:r>
      </w:ins>
      <w:ins w:id="212" w:author="Ida Holaskova" w:date="2019-09-13T10:04:00Z">
        <w:r w:rsidR="00C50BED" w:rsidRPr="00CE0FE6">
          <w:rPr>
            <w:rFonts w:ascii="Arial" w:hAnsi="Arial" w:cs="Arial"/>
            <w:rPrChange w:id="213" w:author="Ida Holaskova" w:date="2019-09-13T11:12:00Z">
              <w:rPr/>
            </w:rPrChange>
          </w:rPr>
          <w:t>.</w:t>
        </w:r>
      </w:ins>
      <w:r w:rsidRPr="00CE0FE6">
        <w:rPr>
          <w:rFonts w:ascii="Arial" w:hAnsi="Arial" w:cs="Arial"/>
          <w:rPrChange w:id="214" w:author="Ida Holaskova" w:date="2019-09-13T11:12:00Z">
            <w:rPr/>
          </w:rPrChange>
        </w:rPr>
        <w:t xml:space="preserve"> </w:t>
      </w:r>
      <w:ins w:id="215" w:author="Ida Holaskova" w:date="2019-09-13T10:05:00Z">
        <w:r w:rsidR="00C50BED" w:rsidRPr="00CE0FE6">
          <w:rPr>
            <w:rFonts w:ascii="Arial" w:hAnsi="Arial" w:cs="Arial"/>
            <w:rPrChange w:id="216" w:author="Ida Holaskova" w:date="2019-09-13T11:12:00Z">
              <w:rPr/>
            </w:rPrChange>
          </w:rPr>
          <w:t xml:space="preserve">For instance, is </w:t>
        </w:r>
      </w:ins>
      <w:ins w:id="217" w:author="Ida Holaskova" w:date="2019-09-13T10:06:00Z">
        <w:r w:rsidR="00C50BED" w:rsidRPr="00CE0FE6">
          <w:rPr>
            <w:rFonts w:ascii="Arial" w:hAnsi="Arial" w:cs="Arial"/>
            <w:rPrChange w:id="218" w:author="Ida Holaskova" w:date="2019-09-13T11:12:00Z">
              <w:rPr/>
            </w:rPrChange>
          </w:rPr>
          <w:t xml:space="preserve">the </w:t>
        </w:r>
        <w:r w:rsidR="00C50BED" w:rsidRPr="00CE0FE6">
          <w:rPr>
            <w:rFonts w:ascii="Arial" w:hAnsi="Arial" w:cs="Arial"/>
            <w:i/>
            <w:rPrChange w:id="219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Xylella </w:t>
        </w:r>
        <w:proofErr w:type="spellStart"/>
        <w:r w:rsidR="00C50BED" w:rsidRPr="00CE0FE6">
          <w:rPr>
            <w:rFonts w:ascii="Arial" w:hAnsi="Arial" w:cs="Arial"/>
            <w:i/>
            <w:rPrChange w:id="220" w:author="Ida Holaskova" w:date="2019-09-13T11:12:00Z">
              <w:rPr>
                <w:rFonts w:ascii="Arial" w:hAnsi="Arial" w:cs="Arial"/>
                <w:sz w:val="24"/>
              </w:rPr>
            </w:rPrChange>
          </w:rPr>
          <w:t>fastidiosa</w:t>
        </w:r>
        <w:proofErr w:type="spellEnd"/>
        <w:r w:rsidR="00C50BED" w:rsidRPr="00CE0FE6">
          <w:rPr>
            <w:rFonts w:ascii="Arial" w:hAnsi="Arial" w:cs="Arial"/>
            <w:rPrChange w:id="221" w:author="Ida Holaskova" w:date="2019-09-13T11:12:00Z">
              <w:rPr/>
            </w:rPrChange>
          </w:rPr>
          <w:t xml:space="preserve"> a secondary partner complementing </w:t>
        </w:r>
        <w:proofErr w:type="spellStart"/>
        <w:r w:rsidR="00C50BED" w:rsidRPr="00CE0FE6">
          <w:rPr>
            <w:rFonts w:ascii="Arial" w:hAnsi="Arial" w:cs="Arial"/>
            <w:i/>
            <w:rPrChange w:id="222" w:author="Ida Holaskova" w:date="2019-09-13T11:12:00Z">
              <w:rPr>
                <w:rFonts w:ascii="Arial" w:hAnsi="Arial" w:cs="Arial"/>
                <w:sz w:val="24"/>
              </w:rPr>
            </w:rPrChange>
          </w:rPr>
          <w:t>Sulcia</w:t>
        </w:r>
      </w:ins>
      <w:proofErr w:type="spellEnd"/>
      <w:ins w:id="223" w:author="Ida Holaskova" w:date="2019-09-13T10:07:00Z">
        <w:r w:rsidR="00C50BED" w:rsidRPr="00CE0FE6">
          <w:rPr>
            <w:rFonts w:ascii="Arial" w:hAnsi="Arial" w:cs="Arial"/>
            <w:rPrChange w:id="224" w:author="Ida Holaskova" w:date="2019-09-13T11:12:00Z">
              <w:rPr/>
            </w:rPrChange>
          </w:rPr>
          <w:t>; is</w:t>
        </w:r>
      </w:ins>
      <w:ins w:id="225" w:author="Ida Holaskova" w:date="2019-09-13T10:06:00Z">
        <w:r w:rsidR="00C50BED" w:rsidRPr="00CE0FE6">
          <w:rPr>
            <w:rFonts w:ascii="Arial" w:hAnsi="Arial" w:cs="Arial"/>
            <w:rPrChange w:id="226" w:author="Ida Holaskova" w:date="2019-09-13T11:12:00Z">
              <w:rPr/>
            </w:rPrChange>
          </w:rPr>
          <w:t xml:space="preserve"> the shar</w:t>
        </w:r>
      </w:ins>
      <w:ins w:id="227" w:author="Ida Holaskova" w:date="2019-09-13T10:07:00Z">
        <w:r w:rsidR="00C50BED" w:rsidRPr="00CE0FE6">
          <w:rPr>
            <w:rFonts w:ascii="Arial" w:hAnsi="Arial" w:cs="Arial"/>
            <w:rPrChange w:id="228" w:author="Ida Holaskova" w:date="2019-09-13T11:12:00Z">
              <w:rPr/>
            </w:rPrChange>
          </w:rPr>
          <w:t xml:space="preserve">pshooter the vector or the </w:t>
        </w:r>
        <w:r w:rsidR="00C50BED" w:rsidRPr="00CE0FE6">
          <w:rPr>
            <w:rFonts w:ascii="Arial" w:hAnsi="Arial" w:cs="Arial"/>
            <w:i/>
            <w:rPrChange w:id="229" w:author="Ida Holaskova" w:date="2019-09-13T11:12:00Z">
              <w:rPr>
                <w:i/>
              </w:rPr>
            </w:rPrChange>
          </w:rPr>
          <w:t xml:space="preserve">Xylella </w:t>
        </w:r>
        <w:proofErr w:type="spellStart"/>
        <w:r w:rsidR="00C50BED" w:rsidRPr="00CE0FE6">
          <w:rPr>
            <w:rFonts w:ascii="Arial" w:hAnsi="Arial" w:cs="Arial"/>
            <w:i/>
            <w:rPrChange w:id="230" w:author="Ida Holaskova" w:date="2019-09-13T11:12:00Z">
              <w:rPr>
                <w:i/>
              </w:rPr>
            </w:rPrChange>
          </w:rPr>
          <w:t>fastidiosa</w:t>
        </w:r>
        <w:proofErr w:type="spellEnd"/>
        <w:r w:rsidR="00C50BED" w:rsidRPr="00CE0FE6">
          <w:rPr>
            <w:rFonts w:ascii="Arial" w:hAnsi="Arial" w:cs="Arial"/>
            <w:i/>
            <w:rPrChange w:id="231" w:author="Ida Holaskova" w:date="2019-09-13T11:12:00Z">
              <w:rPr>
                <w:i/>
              </w:rPr>
            </w:rPrChange>
          </w:rPr>
          <w:t xml:space="preserve"> </w:t>
        </w:r>
        <w:r w:rsidR="00C50BED" w:rsidRPr="00CE0FE6">
          <w:rPr>
            <w:rFonts w:ascii="Arial" w:hAnsi="Arial" w:cs="Arial"/>
            <w:rPrChange w:id="232" w:author="Ida Holaskova" w:date="2019-09-13T11:12:00Z">
              <w:rPr>
                <w:rFonts w:ascii="Arial" w:hAnsi="Arial" w:cs="Arial"/>
                <w:i/>
                <w:sz w:val="24"/>
              </w:rPr>
            </w:rPrChange>
          </w:rPr>
          <w:t>is a vector</w:t>
        </w:r>
      </w:ins>
      <w:ins w:id="233" w:author="Ida Holaskova" w:date="2019-09-13T10:58:00Z">
        <w:r w:rsidR="00BC1FB4" w:rsidRPr="00CE0FE6">
          <w:rPr>
            <w:rFonts w:ascii="Arial" w:hAnsi="Arial" w:cs="Arial"/>
            <w:rPrChange w:id="234" w:author="Ida Holaskova" w:date="2019-09-13T11:12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of the disease</w:t>
        </w:r>
      </w:ins>
      <w:ins w:id="235" w:author="Ida Holaskova" w:date="2019-09-13T10:12:00Z">
        <w:r w:rsidR="00197603" w:rsidRPr="00CE0FE6">
          <w:rPr>
            <w:rFonts w:ascii="Arial" w:hAnsi="Arial" w:cs="Arial"/>
            <w:rPrChange w:id="236" w:author="Ida Holaskova" w:date="2019-09-13T11:12:00Z">
              <w:rPr/>
            </w:rPrChange>
          </w:rPr>
          <w:t xml:space="preserve">; or perhaps, just the word ‘of’ is missing </w:t>
        </w:r>
      </w:ins>
      <w:ins w:id="237" w:author="Ida Holaskova" w:date="2019-09-13T10:13:00Z">
        <w:r w:rsidR="00197603" w:rsidRPr="00CE0FE6">
          <w:rPr>
            <w:rFonts w:ascii="Arial" w:hAnsi="Arial" w:cs="Arial"/>
            <w:rPrChange w:id="238" w:author="Ida Holaskova" w:date="2019-09-13T11:12:00Z">
              <w:rPr/>
            </w:rPrChange>
          </w:rPr>
          <w:t xml:space="preserve">in row 13 of Background in …and efficient vector </w:t>
        </w:r>
        <w:r w:rsidR="00197603" w:rsidRPr="00CE0FE6">
          <w:rPr>
            <w:rFonts w:ascii="Arial" w:hAnsi="Arial" w:cs="Arial"/>
            <w:b/>
            <w:rPrChange w:id="239" w:author="Ida Holaskova" w:date="2019-09-13T11:12:00Z">
              <w:rPr>
                <w:rFonts w:ascii="Arial" w:hAnsi="Arial" w:cs="Arial"/>
                <w:sz w:val="24"/>
              </w:rPr>
            </w:rPrChange>
          </w:rPr>
          <w:t>of</w:t>
        </w:r>
        <w:r w:rsidR="00197603" w:rsidRPr="00CE0FE6">
          <w:rPr>
            <w:rFonts w:ascii="Arial" w:hAnsi="Arial" w:cs="Arial"/>
            <w:rPrChange w:id="240" w:author="Ida Holaskova" w:date="2019-09-13T11:12:00Z">
              <w:rPr/>
            </w:rPrChange>
          </w:rPr>
          <w:t xml:space="preserve"> </w:t>
        </w:r>
        <w:r w:rsidR="00197603" w:rsidRPr="00CE0FE6">
          <w:rPr>
            <w:rFonts w:ascii="Arial" w:hAnsi="Arial" w:cs="Arial"/>
            <w:i/>
            <w:rPrChange w:id="241" w:author="Ida Holaskova" w:date="2019-09-13T11:12:00Z">
              <w:rPr>
                <w:rFonts w:ascii="Arial" w:hAnsi="Arial" w:cs="Arial"/>
                <w:sz w:val="24"/>
              </w:rPr>
            </w:rPrChange>
          </w:rPr>
          <w:t>Xylella</w:t>
        </w:r>
      </w:ins>
      <w:ins w:id="242" w:author="Ida Holaskova" w:date="2019-09-13T10:32:00Z">
        <w:r w:rsidR="00EB578E" w:rsidRPr="00CE0FE6">
          <w:rPr>
            <w:rFonts w:ascii="Arial" w:hAnsi="Arial" w:cs="Arial"/>
            <w:i/>
            <w:rPrChange w:id="243" w:author="Ida Holaskova" w:date="2019-09-13T11:12:00Z">
              <w:rPr>
                <w:i/>
              </w:rPr>
            </w:rPrChange>
          </w:rPr>
          <w:t>…</w:t>
        </w:r>
      </w:ins>
      <w:ins w:id="244" w:author="Ida Holaskova" w:date="2019-09-13T10:33:00Z">
        <w:r w:rsidR="00EB578E" w:rsidRPr="00CE0FE6">
          <w:rPr>
            <w:rFonts w:ascii="Arial" w:hAnsi="Arial" w:cs="Arial"/>
            <w:i/>
            <w:rPrChange w:id="245" w:author="Ida Holaskova" w:date="2019-09-13T11:12:00Z">
              <w:rPr>
                <w:i/>
              </w:rPr>
            </w:rPrChange>
          </w:rPr>
          <w:t>?</w:t>
        </w:r>
      </w:ins>
      <w:ins w:id="246" w:author="Ida Holaskova" w:date="2019-09-13T10:56:00Z">
        <w:r w:rsidR="00BC1FB4" w:rsidRPr="00CE0FE6">
          <w:rPr>
            <w:rFonts w:ascii="Arial" w:hAnsi="Arial" w:cs="Arial"/>
            <w:rPrChange w:id="247" w:author="Ida Holaskova" w:date="2019-09-13T11:12:00Z">
              <w:rPr>
                <w:rFonts w:ascii="Arial" w:hAnsi="Arial" w:cs="Arial"/>
                <w:i/>
                <w:sz w:val="24"/>
                <w:szCs w:val="24"/>
              </w:rPr>
            </w:rPrChange>
          </w:rPr>
          <w:t xml:space="preserve"> Thus, </w:t>
        </w:r>
      </w:ins>
    </w:p>
    <w:p w14:paraId="0DD4EF29" w14:textId="77777777" w:rsidR="00BC1FB4" w:rsidRPr="00CE0FE6" w:rsidRDefault="001074DC">
      <w:pPr>
        <w:pStyle w:val="ListParagraph"/>
        <w:ind w:left="0" w:firstLine="720"/>
        <w:rPr>
          <w:ins w:id="248" w:author="Ida Holaskova" w:date="2019-09-13T10:59:00Z"/>
          <w:rFonts w:ascii="Arial" w:hAnsi="Arial" w:cs="Arial"/>
          <w:rPrChange w:id="249" w:author="Ida Holaskova" w:date="2019-09-13T11:12:00Z">
            <w:rPr>
              <w:ins w:id="250" w:author="Ida Holaskova" w:date="2019-09-13T10:59:00Z"/>
              <w:rFonts w:ascii="Arial" w:hAnsi="Arial" w:cs="Arial"/>
              <w:sz w:val="24"/>
            </w:rPr>
          </w:rPrChange>
        </w:rPr>
        <w:pPrChange w:id="251" w:author="Ida Holaskova" w:date="2019-09-13T10:59:00Z">
          <w:pPr>
            <w:pStyle w:val="ListParagraph"/>
            <w:numPr>
              <w:numId w:val="3"/>
            </w:numPr>
            <w:ind w:hanging="360"/>
          </w:pPr>
        </w:pPrChange>
      </w:pPr>
      <w:del w:id="252" w:author="Ida Holaskova" w:date="2019-09-13T10:56:00Z">
        <w:r w:rsidRPr="00CE0FE6" w:rsidDel="00BC1FB4">
          <w:rPr>
            <w:rFonts w:ascii="Arial" w:hAnsi="Arial" w:cs="Arial"/>
            <w:rPrChange w:id="253" w:author="Ida Holaskova" w:date="2019-09-13T11:12:00Z">
              <w:rPr>
                <w:rFonts w:ascii="Arial" w:hAnsi="Arial" w:cs="Arial"/>
                <w:sz w:val="24"/>
              </w:rPr>
            </w:rPrChange>
          </w:rPr>
          <w:delText>T</w:delText>
        </w:r>
      </w:del>
      <w:ins w:id="254" w:author="Ida Holaskova" w:date="2019-09-13T10:56:00Z">
        <w:r w:rsidR="00BC1FB4" w:rsidRPr="00CE0FE6">
          <w:rPr>
            <w:rFonts w:ascii="Arial" w:hAnsi="Arial" w:cs="Arial"/>
            <w:rPrChange w:id="255" w:author="Ida Holaskova" w:date="2019-09-13T11:12:00Z">
              <w:rPr/>
            </w:rPrChange>
          </w:rPr>
          <w:t>t</w:t>
        </w:r>
      </w:ins>
      <w:r w:rsidRPr="00CE0FE6">
        <w:rPr>
          <w:rFonts w:ascii="Arial" w:hAnsi="Arial" w:cs="Arial"/>
          <w:rPrChange w:id="256" w:author="Ida Holaskova" w:date="2019-09-13T11:12:00Z">
            <w:rPr>
              <w:rFonts w:ascii="Arial" w:hAnsi="Arial" w:cs="Arial"/>
              <w:sz w:val="24"/>
            </w:rPr>
          </w:rPrChange>
        </w:rPr>
        <w:t xml:space="preserve">he </w:t>
      </w:r>
      <w:r w:rsidRPr="00CE0FE6">
        <w:rPr>
          <w:rFonts w:ascii="Arial" w:hAnsi="Arial" w:cs="Arial"/>
          <w:b/>
          <w:rPrChange w:id="257" w:author="Ida Holaskova" w:date="2019-09-13T11:12:00Z">
            <w:rPr>
              <w:rFonts w:ascii="Arial" w:hAnsi="Arial" w:cs="Arial"/>
              <w:sz w:val="24"/>
            </w:rPr>
          </w:rPrChange>
        </w:rPr>
        <w:t>significance</w:t>
      </w:r>
      <w:r w:rsidRPr="00CE0FE6">
        <w:rPr>
          <w:rFonts w:ascii="Arial" w:hAnsi="Arial" w:cs="Arial"/>
          <w:rPrChange w:id="258" w:author="Ida Holaskova" w:date="2019-09-13T11:12:00Z">
            <w:rPr>
              <w:rFonts w:ascii="Arial" w:hAnsi="Arial" w:cs="Arial"/>
              <w:sz w:val="24"/>
            </w:rPr>
          </w:rPrChange>
        </w:rPr>
        <w:t xml:space="preserve"> of the study was lost and not clearly </w:t>
      </w:r>
      <w:r w:rsidR="00171476" w:rsidRPr="00CE0FE6">
        <w:rPr>
          <w:rFonts w:ascii="Arial" w:hAnsi="Arial" w:cs="Arial"/>
          <w:rPrChange w:id="259" w:author="Ida Holaskova" w:date="2019-09-13T11:12:00Z">
            <w:rPr>
              <w:rFonts w:ascii="Arial" w:hAnsi="Arial" w:cs="Arial"/>
              <w:sz w:val="24"/>
            </w:rPr>
          </w:rPrChange>
        </w:rPr>
        <w:t>defined</w:t>
      </w:r>
      <w:ins w:id="260" w:author="Ida Holaskova" w:date="2019-09-13T10:04:00Z">
        <w:r w:rsidR="00C50BED" w:rsidRPr="00CE0FE6">
          <w:rPr>
            <w:rFonts w:ascii="Arial" w:hAnsi="Arial" w:cs="Arial"/>
            <w:rPrChange w:id="261" w:author="Ida Holaskova" w:date="2019-09-13T11:12:00Z">
              <w:rPr>
                <w:rFonts w:ascii="Arial" w:hAnsi="Arial" w:cs="Arial"/>
                <w:sz w:val="24"/>
              </w:rPr>
            </w:rPrChange>
          </w:rPr>
          <w:t>.</w:t>
        </w:r>
      </w:ins>
      <w:r w:rsidRPr="00CE0FE6">
        <w:rPr>
          <w:rFonts w:ascii="Arial" w:hAnsi="Arial" w:cs="Arial"/>
          <w:rPrChange w:id="262" w:author="Ida Holaskova" w:date="2019-09-13T11:12:00Z">
            <w:rPr>
              <w:rFonts w:ascii="Arial" w:hAnsi="Arial" w:cs="Arial"/>
              <w:sz w:val="24"/>
            </w:rPr>
          </w:rPrChange>
        </w:rPr>
        <w:t xml:space="preserve"> </w:t>
      </w:r>
      <w:ins w:id="263" w:author="Ida Holaskova" w:date="2019-09-13T10:14:00Z">
        <w:r w:rsidR="00197603" w:rsidRPr="00CE0FE6">
          <w:rPr>
            <w:rFonts w:ascii="Arial" w:hAnsi="Arial" w:cs="Arial"/>
            <w:rPrChange w:id="264" w:author="Ida Holaskova" w:date="2019-09-13T11:12:00Z">
              <w:rPr>
                <w:rFonts w:ascii="Arial" w:hAnsi="Arial" w:cs="Arial"/>
                <w:sz w:val="24"/>
              </w:rPr>
            </w:rPrChange>
          </w:rPr>
          <w:t>Is the overall goal to find out how the vector is more efficient (therefore may cause more damage to the edible plants), or would it be goal to find what</w:t>
        </w:r>
        <w:r w:rsidR="00197603" w:rsidRPr="00CE0FE6">
          <w:rPr>
            <w:rFonts w:ascii="Arial" w:hAnsi="Arial" w:cs="Arial"/>
            <w:rPrChange w:id="265" w:author="Ida Holaskova" w:date="2019-09-13T11:12:00Z">
              <w:rPr/>
            </w:rPrChange>
          </w:rPr>
          <w:t xml:space="preserve"> would make the vector less efficient (thus the plant damage may be prevented)?</w:t>
        </w:r>
      </w:ins>
      <w:ins w:id="266" w:author="Ida Holaskova" w:date="2019-09-13T10:59:00Z">
        <w:r w:rsidR="00BC1FB4" w:rsidRPr="00CE0FE6">
          <w:rPr>
            <w:rFonts w:ascii="Arial" w:hAnsi="Arial" w:cs="Arial"/>
            <w:rPrChange w:id="267" w:author="Ida Holaskova" w:date="2019-09-13T11:12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The second </w:t>
        </w:r>
      </w:ins>
      <w:ins w:id="268" w:author="Ida Holaskova" w:date="2019-09-13T11:02:00Z">
        <w:r w:rsidR="00812FA9" w:rsidRPr="00CE0FE6">
          <w:rPr>
            <w:rFonts w:ascii="Arial" w:hAnsi="Arial" w:cs="Arial"/>
            <w:rPrChange w:id="269" w:author="Ida Holaskova" w:date="2019-09-13T11:12:00Z">
              <w:rPr>
                <w:rFonts w:ascii="Arial" w:hAnsi="Arial" w:cs="Arial"/>
                <w:sz w:val="24"/>
                <w:szCs w:val="24"/>
              </w:rPr>
            </w:rPrChange>
          </w:rPr>
          <w:t xml:space="preserve">area that may </w:t>
        </w:r>
      </w:ins>
      <w:ins w:id="270" w:author="Ida Holaskova" w:date="2019-09-13T11:11:00Z">
        <w:r w:rsidR="00812FA9" w:rsidRPr="00CE0FE6">
          <w:rPr>
            <w:rFonts w:ascii="Arial" w:hAnsi="Arial" w:cs="Arial"/>
            <w:rPrChange w:id="271" w:author="Ida Holaskova" w:date="2019-09-13T11:12:00Z">
              <w:rPr>
                <w:rFonts w:ascii="Arial" w:hAnsi="Arial" w:cs="Arial"/>
                <w:sz w:val="24"/>
                <w:szCs w:val="24"/>
              </w:rPr>
            </w:rPrChange>
          </w:rPr>
          <w:t>be</w:t>
        </w:r>
      </w:ins>
      <w:ins w:id="272" w:author="Ida Holaskova" w:date="2019-09-13T11:08:00Z">
        <w:r w:rsidR="00812FA9" w:rsidRPr="00CE0FE6">
          <w:rPr>
            <w:rFonts w:ascii="Arial" w:hAnsi="Arial" w:cs="Arial"/>
            <w:rPrChange w:id="273" w:author="Ida Holaskova" w:date="2019-09-13T11:12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easily modified </w:t>
        </w:r>
      </w:ins>
      <w:ins w:id="274" w:author="Ida Holaskova" w:date="2019-09-13T11:02:00Z">
        <w:r w:rsidR="00812FA9" w:rsidRPr="00CE0FE6">
          <w:rPr>
            <w:rFonts w:ascii="Arial" w:hAnsi="Arial" w:cs="Arial"/>
            <w:rPrChange w:id="275" w:author="Ida Holaskova" w:date="2019-09-13T11:12:00Z">
              <w:rPr>
                <w:rFonts w:ascii="Arial" w:hAnsi="Arial" w:cs="Arial"/>
                <w:sz w:val="24"/>
                <w:szCs w:val="24"/>
              </w:rPr>
            </w:rPrChange>
          </w:rPr>
          <w:t>is</w:t>
        </w:r>
      </w:ins>
      <w:ins w:id="276" w:author="Ida Holaskova" w:date="2019-09-13T11:00:00Z">
        <w:r w:rsidR="00BC1FB4" w:rsidRPr="00CE0FE6">
          <w:rPr>
            <w:rFonts w:ascii="Arial" w:hAnsi="Arial" w:cs="Arial"/>
            <w:rPrChange w:id="277" w:author="Ida Holaskova" w:date="2019-09-13T11:12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ins w:id="278" w:author="Ida Holaskova" w:date="2019-09-13T10:59:00Z">
        <w:r w:rsidR="00BC1FB4" w:rsidRPr="00CE0FE6">
          <w:rPr>
            <w:rFonts w:ascii="Arial" w:hAnsi="Arial" w:cs="Arial"/>
            <w:rPrChange w:id="279" w:author="Ida Holaskova" w:date="2019-09-13T11:12:00Z">
              <w:rPr>
                <w:rFonts w:ascii="Arial" w:hAnsi="Arial" w:cs="Arial"/>
                <w:sz w:val="24"/>
              </w:rPr>
            </w:rPrChange>
          </w:rPr>
          <w:t>the pipeline for assembly</w:t>
        </w:r>
      </w:ins>
      <w:ins w:id="280" w:author="Ida Holaskova" w:date="2019-09-13T11:11:00Z">
        <w:r w:rsidR="00812FA9" w:rsidRPr="00CE0FE6">
          <w:rPr>
            <w:rFonts w:ascii="Arial" w:hAnsi="Arial" w:cs="Arial"/>
            <w:rPrChange w:id="281" w:author="Ida Holaskova" w:date="2019-09-13T11:12:00Z">
              <w:rPr>
                <w:rFonts w:ascii="Arial" w:hAnsi="Arial" w:cs="Arial"/>
                <w:sz w:val="24"/>
              </w:rPr>
            </w:rPrChange>
          </w:rPr>
          <w:t>:</w:t>
        </w:r>
      </w:ins>
      <w:ins w:id="282" w:author="Ida Holaskova" w:date="2019-09-13T10:59:00Z">
        <w:r w:rsidR="00BC1FB4" w:rsidRPr="00CE0FE6">
          <w:rPr>
            <w:rFonts w:ascii="Arial" w:hAnsi="Arial" w:cs="Arial"/>
            <w:rPrChange w:id="283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 quality control and trimming should be </w:t>
        </w:r>
      </w:ins>
      <w:ins w:id="284" w:author="Ida Holaskova" w:date="2019-09-13T11:00:00Z">
        <w:r w:rsidR="00BC1FB4" w:rsidRPr="00CE0FE6">
          <w:rPr>
            <w:rFonts w:ascii="Arial" w:hAnsi="Arial" w:cs="Arial"/>
            <w:rPrChange w:id="285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the </w:t>
        </w:r>
      </w:ins>
      <w:ins w:id="286" w:author="Ida Holaskova" w:date="2019-09-13T10:59:00Z">
        <w:r w:rsidR="00BC1FB4" w:rsidRPr="00CE0FE6">
          <w:rPr>
            <w:rFonts w:ascii="Arial" w:hAnsi="Arial" w:cs="Arial"/>
            <w:rPrChange w:id="287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first step completed to remove </w:t>
        </w:r>
      </w:ins>
      <w:ins w:id="288" w:author="Ida Holaskova" w:date="2019-09-13T11:00:00Z">
        <w:r w:rsidR="00BC1FB4" w:rsidRPr="00CE0FE6">
          <w:rPr>
            <w:rFonts w:ascii="Arial" w:hAnsi="Arial" w:cs="Arial"/>
            <w:rPrChange w:id="289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row quality reads regardless of </w:t>
        </w:r>
      </w:ins>
      <w:ins w:id="290" w:author="Ida Holaskova" w:date="2019-09-13T11:01:00Z">
        <w:r w:rsidR="00BC1FB4" w:rsidRPr="00CE0FE6">
          <w:rPr>
            <w:rFonts w:ascii="Arial" w:hAnsi="Arial" w:cs="Arial"/>
            <w:rPrChange w:id="291" w:author="Ida Holaskova" w:date="2019-09-13T11:12:00Z">
              <w:rPr>
                <w:rFonts w:ascii="Arial" w:hAnsi="Arial" w:cs="Arial"/>
                <w:sz w:val="24"/>
              </w:rPr>
            </w:rPrChange>
          </w:rPr>
          <w:t>species purity, then the BWA</w:t>
        </w:r>
      </w:ins>
      <w:ins w:id="292" w:author="Ida Holaskova" w:date="2019-09-13T10:59:00Z">
        <w:r w:rsidR="00BC1FB4" w:rsidRPr="00CE0FE6">
          <w:rPr>
            <w:rFonts w:ascii="Arial" w:hAnsi="Arial" w:cs="Arial"/>
            <w:rPrChange w:id="293" w:author="Ida Holaskova" w:date="2019-09-13T11:12:00Z">
              <w:rPr>
                <w:rFonts w:ascii="Arial" w:hAnsi="Arial" w:cs="Arial"/>
                <w:sz w:val="24"/>
              </w:rPr>
            </w:rPrChange>
          </w:rPr>
          <w:t xml:space="preserve"> </w:t>
        </w:r>
      </w:ins>
      <w:ins w:id="294" w:author="Ida Holaskova" w:date="2019-09-13T11:03:00Z">
        <w:r w:rsidR="00812FA9" w:rsidRPr="00CE0FE6">
          <w:rPr>
            <w:rFonts w:ascii="Arial" w:hAnsi="Arial" w:cs="Arial"/>
            <w:rPrChange w:id="295" w:author="Ida Holaskova" w:date="2019-09-13T11:12:00Z">
              <w:rPr>
                <w:rFonts w:ascii="Arial" w:hAnsi="Arial" w:cs="Arial"/>
                <w:sz w:val="24"/>
              </w:rPr>
            </w:rPrChange>
          </w:rPr>
          <w:t>used to separate reads by species of origi</w:t>
        </w:r>
      </w:ins>
      <w:ins w:id="296" w:author="Ida Holaskova" w:date="2019-09-13T11:04:00Z">
        <w:r w:rsidR="00812FA9" w:rsidRPr="00CE0FE6">
          <w:rPr>
            <w:rFonts w:ascii="Arial" w:hAnsi="Arial" w:cs="Arial"/>
            <w:rPrChange w:id="297" w:author="Ida Holaskova" w:date="2019-09-13T11:12:00Z">
              <w:rPr>
                <w:rFonts w:ascii="Arial" w:hAnsi="Arial" w:cs="Arial"/>
                <w:sz w:val="24"/>
              </w:rPr>
            </w:rPrChange>
          </w:rPr>
          <w:t>n as the second step.</w:t>
        </w:r>
      </w:ins>
    </w:p>
    <w:p w14:paraId="3CE79F62" w14:textId="77777777" w:rsidR="001074DC" w:rsidRPr="00BC1FB4" w:rsidDel="00812FA9" w:rsidRDefault="001074DC">
      <w:pPr>
        <w:pStyle w:val="ListParagraph"/>
        <w:ind w:left="0" w:firstLine="720"/>
        <w:rPr>
          <w:del w:id="298" w:author="Ida Holaskova" w:date="2019-09-13T11:04:00Z"/>
          <w:rFonts w:ascii="Arial" w:hAnsi="Arial" w:cs="Arial"/>
          <w:sz w:val="24"/>
          <w:szCs w:val="24"/>
          <w:rPrChange w:id="299" w:author="Ida Holaskova" w:date="2019-09-13T10:56:00Z">
            <w:rPr>
              <w:del w:id="300" w:author="Ida Holaskova" w:date="2019-09-13T11:04:00Z"/>
            </w:rPr>
          </w:rPrChange>
        </w:rPr>
        <w:pPrChange w:id="301" w:author="Ida Holaskova" w:date="2019-09-13T10:56:00Z">
          <w:pPr>
            <w:pStyle w:val="ListParagraph"/>
            <w:numPr>
              <w:numId w:val="1"/>
            </w:numPr>
            <w:ind w:hanging="360"/>
          </w:pPr>
        </w:pPrChange>
      </w:pPr>
    </w:p>
    <w:p w14:paraId="1CDA41E1" w14:textId="77777777" w:rsidR="001074DC" w:rsidRPr="001074DC" w:rsidDel="00BC1FB4" w:rsidRDefault="001074DC" w:rsidP="001074DC">
      <w:pPr>
        <w:pStyle w:val="ListParagraph"/>
        <w:numPr>
          <w:ilvl w:val="0"/>
          <w:numId w:val="1"/>
        </w:numPr>
        <w:rPr>
          <w:del w:id="302" w:author="Ida Holaskova" w:date="2019-09-13T10:56:00Z"/>
          <w:rFonts w:ascii="Arial" w:hAnsi="Arial" w:cs="Arial"/>
          <w:sz w:val="24"/>
        </w:rPr>
      </w:pPr>
      <w:del w:id="303" w:author="Ida Holaskova" w:date="2019-09-13T10:56:00Z">
        <w:r w:rsidDel="00BC1FB4">
          <w:rPr>
            <w:rFonts w:ascii="Arial" w:hAnsi="Arial" w:cs="Arial"/>
            <w:sz w:val="24"/>
          </w:rPr>
          <w:delText>A clear outline of the significance of the study would allow the proposal to be a clearer read</w:delText>
        </w:r>
      </w:del>
    </w:p>
    <w:p w14:paraId="7C1E0EF4" w14:textId="77777777" w:rsidR="00C3101E" w:rsidRPr="00812FA9" w:rsidDel="00812FA9" w:rsidRDefault="00C3101E">
      <w:pPr>
        <w:rPr>
          <w:del w:id="304" w:author="Ida Holaskova" w:date="2019-09-13T11:04:00Z"/>
          <w:rFonts w:ascii="Arial" w:hAnsi="Arial" w:cs="Arial"/>
          <w:b/>
          <w:i/>
          <w:sz w:val="24"/>
          <w:rPrChange w:id="305" w:author="Ida Holaskova" w:date="2019-09-13T11:04:00Z">
            <w:rPr>
              <w:del w:id="306" w:author="Ida Holaskova" w:date="2019-09-13T11:04:00Z"/>
            </w:rPr>
          </w:rPrChange>
        </w:rPr>
      </w:pPr>
      <w:del w:id="307" w:author="Ida Holaskova" w:date="2019-09-13T11:04:00Z">
        <w:r w:rsidRPr="00812FA9" w:rsidDel="00812FA9">
          <w:rPr>
            <w:rFonts w:ascii="Arial" w:hAnsi="Arial" w:cs="Arial"/>
            <w:b/>
            <w:i/>
            <w:sz w:val="24"/>
            <w:rPrChange w:id="308" w:author="Ida Holaskova" w:date="2019-09-13T11:04:00Z">
              <w:rPr/>
            </w:rPrChange>
          </w:rPr>
          <w:delText>Investigators</w:delText>
        </w:r>
      </w:del>
    </w:p>
    <w:p w14:paraId="2830AC04" w14:textId="77777777" w:rsidR="001074DC" w:rsidRPr="001074DC" w:rsidDel="00812FA9" w:rsidRDefault="001074DC">
      <w:pPr>
        <w:rPr>
          <w:del w:id="309" w:author="Ida Holaskova" w:date="2019-09-13T11:04:00Z"/>
          <w:moveFrom w:id="310" w:author="Ida Holaskova" w:date="2019-09-13T10:41:00Z"/>
        </w:rPr>
        <w:pPrChange w:id="311" w:author="Ida Holaskova" w:date="2019-09-13T11:04:00Z">
          <w:pPr>
            <w:pStyle w:val="ListParagraph"/>
            <w:numPr>
              <w:numId w:val="2"/>
            </w:numPr>
            <w:ind w:hanging="360"/>
          </w:pPr>
        </w:pPrChange>
      </w:pPr>
      <w:moveFromRangeStart w:id="312" w:author="Ida Holaskova" w:date="2019-09-13T10:41:00Z" w:name="move19263728"/>
      <w:moveFrom w:id="313" w:author="Ida Holaskova" w:date="2019-09-13T10:41:00Z">
        <w:del w:id="314" w:author="Ida Holaskova" w:date="2019-09-13T11:04:00Z">
          <w:r w:rsidDel="00812FA9">
            <w:delText xml:space="preserve">We felt that the authors did a great job at clearly defining roles for each group member throughout the project. Division of labor was evenly distributed amongst group members. </w:delText>
          </w:r>
        </w:del>
      </w:moveFrom>
    </w:p>
    <w:moveFromRangeEnd w:id="312"/>
    <w:p w14:paraId="6E43D537" w14:textId="77777777" w:rsidR="00C3101E" w:rsidDel="00812FA9" w:rsidRDefault="00C3101E">
      <w:pPr>
        <w:rPr>
          <w:del w:id="315" w:author="Ida Holaskova" w:date="2019-09-13T11:04:00Z"/>
        </w:rPr>
      </w:pPr>
      <w:del w:id="316" w:author="Ida Holaskova" w:date="2019-09-13T11:04:00Z">
        <w:r w:rsidDel="00812FA9">
          <w:delText>Innovation</w:delText>
        </w:r>
      </w:del>
    </w:p>
    <w:p w14:paraId="3B578EED" w14:textId="77777777" w:rsidR="001074DC" w:rsidDel="00FD4171" w:rsidRDefault="001074DC">
      <w:pPr>
        <w:rPr>
          <w:del w:id="317" w:author="Ida Holaskova" w:date="2019-09-13T10:48:00Z"/>
        </w:rPr>
        <w:pPrChange w:id="318" w:author="Ida Holaskova" w:date="2019-09-13T11:04:00Z">
          <w:pPr>
            <w:pStyle w:val="ListParagraph"/>
            <w:numPr>
              <w:numId w:val="2"/>
            </w:numPr>
            <w:ind w:hanging="360"/>
          </w:pPr>
        </w:pPrChange>
      </w:pPr>
      <w:del w:id="319" w:author="Ida Holaskova" w:date="2019-09-13T10:48:00Z">
        <w:r w:rsidDel="00FD4171">
          <w:delText xml:space="preserve">Using newer versions of Abyss </w:delText>
        </w:r>
      </w:del>
    </w:p>
    <w:p w14:paraId="2912DBF6" w14:textId="77777777" w:rsidR="001074DC" w:rsidRPr="001074DC" w:rsidDel="00FD4171" w:rsidRDefault="001074DC">
      <w:pPr>
        <w:rPr>
          <w:del w:id="320" w:author="Ida Holaskova" w:date="2019-09-13T10:48:00Z"/>
        </w:rPr>
        <w:pPrChange w:id="321" w:author="Ida Holaskova" w:date="2019-09-13T11:04:00Z">
          <w:pPr>
            <w:pStyle w:val="ListParagraph"/>
            <w:numPr>
              <w:numId w:val="2"/>
            </w:numPr>
            <w:ind w:hanging="360"/>
          </w:pPr>
        </w:pPrChange>
      </w:pPr>
      <w:del w:id="322" w:author="Ida Holaskova" w:date="2019-09-13T10:48:00Z">
        <w:r w:rsidDel="00FD4171">
          <w:delText xml:space="preserve">Approach to map out reads that don’t align the genome and mapping out filtered reads is innovative. </w:delText>
        </w:r>
      </w:del>
    </w:p>
    <w:p w14:paraId="538D393E" w14:textId="77777777" w:rsidR="00C3101E" w:rsidDel="00812FA9" w:rsidRDefault="00C3101E">
      <w:pPr>
        <w:rPr>
          <w:del w:id="323" w:author="Ida Holaskova" w:date="2019-09-13T11:04:00Z"/>
        </w:rPr>
      </w:pPr>
      <w:del w:id="324" w:author="Ida Holaskova" w:date="2019-09-13T11:04:00Z">
        <w:r w:rsidDel="00812FA9">
          <w:delText xml:space="preserve">Approach </w:delText>
        </w:r>
      </w:del>
    </w:p>
    <w:p w14:paraId="6BD9E74C" w14:textId="77777777" w:rsidR="001074DC" w:rsidDel="00BC1FB4" w:rsidRDefault="009932F6">
      <w:pPr>
        <w:rPr>
          <w:del w:id="325" w:author="Ida Holaskova" w:date="2019-09-13T10:59:00Z"/>
        </w:rPr>
        <w:pPrChange w:id="326" w:author="Ida Holaskova" w:date="2019-09-13T11:04:00Z">
          <w:pPr>
            <w:pStyle w:val="ListParagraph"/>
            <w:numPr>
              <w:numId w:val="3"/>
            </w:numPr>
            <w:ind w:hanging="360"/>
          </w:pPr>
        </w:pPrChange>
      </w:pPr>
      <w:ins w:id="327" w:author="Ida Holaskova " w:date="2019-09-13T09:40:00Z">
        <w:del w:id="328" w:author="Ida Holaskova" w:date="2019-09-13T10:59:00Z">
          <w:r w:rsidDel="00BC1FB4">
            <w:delText xml:space="preserve">In the </w:delText>
          </w:r>
        </w:del>
      </w:ins>
      <w:del w:id="329" w:author="Ida Holaskova" w:date="2019-09-13T10:59:00Z">
        <w:r w:rsidR="001074DC" w:rsidDel="00BC1FB4">
          <w:delText>P</w:delText>
        </w:r>
      </w:del>
      <w:ins w:id="330" w:author="Ida Holaskova " w:date="2019-09-13T09:40:00Z">
        <w:del w:id="331" w:author="Ida Holaskova" w:date="2019-09-13T10:59:00Z">
          <w:r w:rsidDel="00BC1FB4">
            <w:delText>p</w:delText>
          </w:r>
        </w:del>
      </w:ins>
      <w:del w:id="332" w:author="Ida Holaskova" w:date="2019-09-13T10:59:00Z">
        <w:r w:rsidR="001074DC" w:rsidDel="00BC1FB4">
          <w:delText xml:space="preserve">ipeline for assembly, quality control and trimming should be one of the first steps completed to remove excess junk and to have reads on quality data. </w:delText>
        </w:r>
      </w:del>
    </w:p>
    <w:p w14:paraId="218B3E68" w14:textId="77777777" w:rsidR="00171476" w:rsidRPr="001074DC" w:rsidDel="00812FA9" w:rsidRDefault="00171476">
      <w:pPr>
        <w:rPr>
          <w:del w:id="333" w:author="Ida Holaskova" w:date="2019-09-13T11:04:00Z"/>
        </w:rPr>
        <w:pPrChange w:id="334" w:author="Ida Holaskova" w:date="2019-09-13T11:04:00Z">
          <w:pPr>
            <w:pStyle w:val="ListParagraph"/>
            <w:numPr>
              <w:numId w:val="3"/>
            </w:numPr>
            <w:ind w:hanging="360"/>
          </w:pPr>
        </w:pPrChange>
      </w:pPr>
      <w:del w:id="335" w:author="Ida Holaskova" w:date="2019-09-13T11:04:00Z">
        <w:r w:rsidDel="00812FA9">
          <w:delText xml:space="preserve">Figure was awesome, clearly defined the pipeline, quality control would just need to be moved up to the front. </w:delText>
        </w:r>
      </w:del>
    </w:p>
    <w:p w14:paraId="75E5CF8E" w14:textId="77777777" w:rsidR="00C3101E" w:rsidDel="00812FA9" w:rsidRDefault="00C3101E">
      <w:pPr>
        <w:rPr>
          <w:del w:id="336" w:author="Ida Holaskova" w:date="2019-09-13T11:04:00Z"/>
        </w:rPr>
      </w:pPr>
      <w:del w:id="337" w:author="Ida Holaskova" w:date="2019-09-13T11:04:00Z">
        <w:r w:rsidDel="00812FA9">
          <w:delText>Environment</w:delText>
        </w:r>
      </w:del>
    </w:p>
    <w:p w14:paraId="0C586822" w14:textId="77777777" w:rsidR="001074DC" w:rsidRPr="001074DC" w:rsidRDefault="001F4421">
      <w:pPr>
        <w:pPrChange w:id="338" w:author="Ida Holaskova" w:date="2019-09-13T11:04:00Z">
          <w:pPr>
            <w:pStyle w:val="ListParagraph"/>
            <w:numPr>
              <w:numId w:val="3"/>
            </w:numPr>
            <w:ind w:hanging="360"/>
          </w:pPr>
        </w:pPrChange>
      </w:pPr>
      <w:del w:id="339" w:author="Ida Holaskova" w:date="2019-09-13T11:04:00Z">
        <w:r w:rsidDel="00812FA9">
          <w:delText>Software system is all up to date!</w:delText>
        </w:r>
      </w:del>
      <w:r>
        <w:t xml:space="preserve"> </w:t>
      </w:r>
    </w:p>
    <w:sectPr w:rsidR="001074DC" w:rsidRPr="0010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0656"/>
    <w:multiLevelType w:val="hybridMultilevel"/>
    <w:tmpl w:val="FC74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C6F7E"/>
    <w:multiLevelType w:val="hybridMultilevel"/>
    <w:tmpl w:val="2018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24FF7"/>
    <w:multiLevelType w:val="hybridMultilevel"/>
    <w:tmpl w:val="5232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da Holaskova">
    <w15:presenceInfo w15:providerId="AD" w15:userId="S-1-5-21-515967899-1957994488-854245398-45675"/>
  </w15:person>
  <w15:person w15:author="Ida Holaskova ">
    <w15:presenceInfo w15:providerId="AD" w15:userId="S-1-5-21-515967899-1957994488-854245398-456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1E"/>
    <w:rsid w:val="001074DC"/>
    <w:rsid w:val="00171476"/>
    <w:rsid w:val="00197603"/>
    <w:rsid w:val="001F4421"/>
    <w:rsid w:val="002259EB"/>
    <w:rsid w:val="0038330C"/>
    <w:rsid w:val="0058564E"/>
    <w:rsid w:val="00797628"/>
    <w:rsid w:val="007F3A3E"/>
    <w:rsid w:val="00812FA9"/>
    <w:rsid w:val="009932F6"/>
    <w:rsid w:val="00BC1FB4"/>
    <w:rsid w:val="00C3101E"/>
    <w:rsid w:val="00C50BED"/>
    <w:rsid w:val="00CE0FE6"/>
    <w:rsid w:val="00EB578E"/>
    <w:rsid w:val="00FD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D872"/>
  <w15:chartTrackingRefBased/>
  <w15:docId w15:val="{18D696DB-9881-484D-9627-FC075B70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4D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7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Middleton</dc:creator>
  <cp:keywords/>
  <dc:description/>
  <cp:lastModifiedBy>Heather Baldwin</cp:lastModifiedBy>
  <cp:revision>2</cp:revision>
  <dcterms:created xsi:type="dcterms:W3CDTF">2019-09-16T21:21:00Z</dcterms:created>
  <dcterms:modified xsi:type="dcterms:W3CDTF">2019-09-16T21:21:00Z</dcterms:modified>
</cp:coreProperties>
</file>